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9294BC" w14:textId="77777777" w:rsidR="00696570" w:rsidRDefault="003F456D" w:rsidP="005015FB">
      <w:pPr>
        <w:spacing w:line="480" w:lineRule="auto"/>
        <w:jc w:val="both"/>
        <w:rPr>
          <w:rFonts w:ascii="Times New Roman" w:hAnsi="Times New Roman" w:cs="Times New Roman"/>
          <w:b/>
          <w:sz w:val="32"/>
          <w:szCs w:val="24"/>
          <w:lang w:val="en-US"/>
        </w:rPr>
      </w:pPr>
      <w:r>
        <w:rPr>
          <w:rStyle w:val="Refdecomentario"/>
        </w:rPr>
        <w:commentReference w:id="0"/>
      </w:r>
    </w:p>
    <w:p w14:paraId="5460B8AD" w14:textId="77777777" w:rsidR="00696570" w:rsidRDefault="00696570" w:rsidP="005015FB">
      <w:pPr>
        <w:spacing w:line="480" w:lineRule="auto"/>
        <w:jc w:val="both"/>
        <w:rPr>
          <w:rFonts w:ascii="Times New Roman" w:hAnsi="Times New Roman" w:cs="Times New Roman"/>
          <w:b/>
          <w:sz w:val="32"/>
          <w:szCs w:val="24"/>
          <w:lang w:val="en-US"/>
        </w:rPr>
      </w:pPr>
    </w:p>
    <w:p w14:paraId="1D99B086" w14:textId="77777777" w:rsidR="00696570" w:rsidRDefault="00696570" w:rsidP="005015FB">
      <w:pPr>
        <w:spacing w:line="480" w:lineRule="auto"/>
        <w:jc w:val="both"/>
        <w:rPr>
          <w:rFonts w:ascii="Times New Roman" w:hAnsi="Times New Roman" w:cs="Times New Roman"/>
          <w:b/>
          <w:sz w:val="32"/>
          <w:szCs w:val="24"/>
          <w:lang w:val="en-US"/>
        </w:rPr>
      </w:pPr>
    </w:p>
    <w:p w14:paraId="2C15B8D5" w14:textId="77777777" w:rsidR="00696570" w:rsidRPr="00696570" w:rsidRDefault="00696570" w:rsidP="005015FB">
      <w:pPr>
        <w:spacing w:line="480" w:lineRule="auto"/>
        <w:jc w:val="both"/>
        <w:rPr>
          <w:rFonts w:ascii="Times New Roman" w:hAnsi="Times New Roman" w:cs="Times New Roman"/>
          <w:b/>
          <w:sz w:val="36"/>
          <w:szCs w:val="24"/>
          <w:lang w:val="en-US"/>
        </w:rPr>
      </w:pPr>
    </w:p>
    <w:p w14:paraId="5860870A" w14:textId="77777777" w:rsidR="005015FB" w:rsidRPr="00C96D96" w:rsidRDefault="00B34E09" w:rsidP="005015FB">
      <w:pPr>
        <w:spacing w:line="480" w:lineRule="auto"/>
        <w:jc w:val="both"/>
        <w:rPr>
          <w:rFonts w:ascii="Times New Roman" w:hAnsi="Times New Roman" w:cs="Times New Roman"/>
          <w:b/>
          <w:sz w:val="48"/>
          <w:szCs w:val="24"/>
          <w:lang w:val="en-US"/>
        </w:rPr>
      </w:pPr>
      <w:r w:rsidRPr="00C96D96">
        <w:rPr>
          <w:rFonts w:ascii="Times New Roman" w:hAnsi="Times New Roman" w:cs="Times New Roman"/>
          <w:b/>
          <w:sz w:val="48"/>
          <w:szCs w:val="24"/>
          <w:lang w:val="en-US"/>
        </w:rPr>
        <w:t>Can cryptocurrencies replace legal tender currencies?</w:t>
      </w:r>
    </w:p>
    <w:p w14:paraId="0A29654D" w14:textId="77777777" w:rsidR="00696570" w:rsidRPr="00C96D96" w:rsidRDefault="00F94BA6" w:rsidP="00696570">
      <w:pPr>
        <w:spacing w:line="480" w:lineRule="auto"/>
        <w:jc w:val="right"/>
        <w:rPr>
          <w:rFonts w:ascii="Times New Roman" w:hAnsi="Times New Roman" w:cs="Times New Roman"/>
          <w:b/>
          <w:sz w:val="44"/>
          <w:szCs w:val="24"/>
          <w:lang w:val="en-US"/>
        </w:rPr>
      </w:pPr>
      <w:r w:rsidRPr="00C96D96">
        <w:rPr>
          <w:rFonts w:ascii="Times New Roman" w:hAnsi="Times New Roman" w:cs="Times New Roman"/>
          <w:b/>
          <w:sz w:val="44"/>
          <w:szCs w:val="24"/>
          <w:lang w:val="en-US"/>
        </w:rPr>
        <w:t>Roy Harrod</w:t>
      </w:r>
    </w:p>
    <w:p w14:paraId="711FE634" w14:textId="77777777" w:rsidR="00696570" w:rsidRPr="00C96D96" w:rsidRDefault="00696570" w:rsidP="00696570">
      <w:pPr>
        <w:spacing w:line="480" w:lineRule="auto"/>
        <w:jc w:val="right"/>
        <w:rPr>
          <w:rFonts w:ascii="Times New Roman" w:hAnsi="Times New Roman" w:cs="Times New Roman"/>
          <w:b/>
          <w:sz w:val="44"/>
          <w:szCs w:val="24"/>
        </w:rPr>
      </w:pPr>
      <w:r w:rsidRPr="00C96D96">
        <w:rPr>
          <w:rFonts w:ascii="Times New Roman" w:hAnsi="Times New Roman" w:cs="Times New Roman"/>
          <w:b/>
          <w:sz w:val="44"/>
          <w:szCs w:val="24"/>
        </w:rPr>
        <w:t>Investigación Financiera Empresarial</w:t>
      </w:r>
    </w:p>
    <w:p w14:paraId="6FCF51AC" w14:textId="77777777" w:rsidR="00F94BA6" w:rsidRPr="00B121D5" w:rsidRDefault="00F94BA6" w:rsidP="005015FB">
      <w:pPr>
        <w:spacing w:line="480" w:lineRule="auto"/>
        <w:jc w:val="both"/>
        <w:rPr>
          <w:rFonts w:ascii="Times New Roman" w:hAnsi="Times New Roman" w:cs="Times New Roman"/>
          <w:b/>
          <w:sz w:val="32"/>
          <w:szCs w:val="24"/>
        </w:rPr>
      </w:pPr>
    </w:p>
    <w:p w14:paraId="7F7D2C31" w14:textId="77777777" w:rsidR="00F94BA6" w:rsidRPr="00B121D5" w:rsidRDefault="00F94BA6" w:rsidP="005015FB">
      <w:pPr>
        <w:spacing w:line="480" w:lineRule="auto"/>
        <w:jc w:val="both"/>
        <w:rPr>
          <w:rFonts w:ascii="Times New Roman" w:hAnsi="Times New Roman" w:cs="Times New Roman"/>
          <w:b/>
          <w:sz w:val="32"/>
          <w:szCs w:val="24"/>
        </w:rPr>
      </w:pPr>
    </w:p>
    <w:p w14:paraId="0015459F" w14:textId="77777777" w:rsidR="00F94BA6" w:rsidRPr="00B121D5" w:rsidRDefault="00F94BA6" w:rsidP="005015FB">
      <w:pPr>
        <w:spacing w:line="480" w:lineRule="auto"/>
        <w:jc w:val="both"/>
        <w:rPr>
          <w:rFonts w:ascii="Times New Roman" w:hAnsi="Times New Roman" w:cs="Times New Roman"/>
          <w:b/>
          <w:sz w:val="32"/>
          <w:szCs w:val="24"/>
        </w:rPr>
      </w:pPr>
    </w:p>
    <w:p w14:paraId="4B1C94F1" w14:textId="77777777" w:rsidR="00F94BA6" w:rsidRPr="00B121D5" w:rsidRDefault="00F94BA6" w:rsidP="005015FB">
      <w:pPr>
        <w:spacing w:line="480" w:lineRule="auto"/>
        <w:jc w:val="both"/>
        <w:rPr>
          <w:rFonts w:ascii="Times New Roman" w:hAnsi="Times New Roman" w:cs="Times New Roman"/>
          <w:b/>
          <w:sz w:val="32"/>
          <w:szCs w:val="24"/>
        </w:rPr>
      </w:pPr>
    </w:p>
    <w:p w14:paraId="228AB387" w14:textId="77777777" w:rsidR="00F94BA6" w:rsidRPr="00B121D5" w:rsidRDefault="00F94BA6" w:rsidP="005015FB">
      <w:pPr>
        <w:spacing w:line="480" w:lineRule="auto"/>
        <w:jc w:val="both"/>
        <w:rPr>
          <w:rFonts w:ascii="Times New Roman" w:hAnsi="Times New Roman" w:cs="Times New Roman"/>
          <w:b/>
          <w:sz w:val="32"/>
          <w:szCs w:val="24"/>
        </w:rPr>
      </w:pPr>
    </w:p>
    <w:p w14:paraId="3E15F837" w14:textId="77777777" w:rsidR="00C96D96" w:rsidRDefault="00C96D96" w:rsidP="00A926EE">
      <w:pPr>
        <w:spacing w:line="480" w:lineRule="auto"/>
        <w:jc w:val="both"/>
        <w:rPr>
          <w:rFonts w:ascii="Arial" w:hAnsi="Arial" w:cs="Arial"/>
          <w:color w:val="222222"/>
          <w:sz w:val="42"/>
          <w:szCs w:val="42"/>
          <w:shd w:val="clear" w:color="auto" w:fill="F8F9FA"/>
        </w:rPr>
      </w:pPr>
    </w:p>
    <w:p w14:paraId="6BE03C55" w14:textId="77777777" w:rsidR="00A926EE" w:rsidRPr="003F456D" w:rsidRDefault="00A926EE" w:rsidP="00A926EE">
      <w:pPr>
        <w:spacing w:line="480" w:lineRule="auto"/>
        <w:jc w:val="both"/>
        <w:rPr>
          <w:rFonts w:ascii="Times New Roman" w:hAnsi="Times New Roman" w:cs="Times New Roman"/>
          <w:b/>
          <w:sz w:val="32"/>
          <w:szCs w:val="24"/>
          <w:lang w:val="en-US"/>
          <w:rPrChange w:id="1" w:author="Gilberto Arroyo" w:date="2020-07-28T14:37:00Z">
            <w:rPr>
              <w:rFonts w:ascii="Times New Roman" w:hAnsi="Times New Roman" w:cs="Times New Roman"/>
              <w:b/>
              <w:sz w:val="32"/>
              <w:szCs w:val="24"/>
            </w:rPr>
          </w:rPrChange>
        </w:rPr>
      </w:pPr>
      <w:commentRangeStart w:id="2"/>
      <w:r w:rsidRPr="003F456D">
        <w:rPr>
          <w:rFonts w:ascii="Times New Roman" w:hAnsi="Times New Roman" w:cs="Times New Roman"/>
          <w:b/>
          <w:sz w:val="32"/>
          <w:szCs w:val="24"/>
          <w:lang w:val="en-US"/>
          <w:rPrChange w:id="3" w:author="Gilberto Arroyo" w:date="2020-07-28T14:37:00Z">
            <w:rPr>
              <w:rFonts w:ascii="Times New Roman" w:hAnsi="Times New Roman" w:cs="Times New Roman"/>
              <w:b/>
              <w:sz w:val="32"/>
              <w:szCs w:val="24"/>
            </w:rPr>
          </w:rPrChange>
        </w:rPr>
        <w:lastRenderedPageBreak/>
        <w:t>Content</w:t>
      </w:r>
      <w:commentRangeEnd w:id="2"/>
      <w:r w:rsidR="008977C2">
        <w:rPr>
          <w:rStyle w:val="Refdecomentario"/>
        </w:rPr>
        <w:commentReference w:id="2"/>
      </w:r>
    </w:p>
    <w:p w14:paraId="1477675E" w14:textId="77777777" w:rsidR="00A926EE" w:rsidRPr="003F456D" w:rsidRDefault="00A926EE" w:rsidP="00A926EE">
      <w:pPr>
        <w:spacing w:line="480" w:lineRule="auto"/>
        <w:jc w:val="both"/>
        <w:rPr>
          <w:rFonts w:ascii="Times New Roman" w:hAnsi="Times New Roman" w:cs="Times New Roman"/>
          <w:sz w:val="24"/>
          <w:szCs w:val="24"/>
          <w:lang w:val="en-US"/>
          <w:rPrChange w:id="4" w:author="Gilberto Arroyo" w:date="2020-07-28T14:37:00Z">
            <w:rPr>
              <w:rFonts w:ascii="Times New Roman" w:hAnsi="Times New Roman" w:cs="Times New Roman"/>
              <w:sz w:val="24"/>
              <w:szCs w:val="24"/>
              <w:lang w:val="en-US"/>
            </w:rPr>
          </w:rPrChange>
        </w:rPr>
      </w:pPr>
      <w:r w:rsidRPr="003F456D">
        <w:rPr>
          <w:rFonts w:ascii="Times New Roman" w:hAnsi="Times New Roman" w:cs="Times New Roman"/>
          <w:sz w:val="24"/>
          <w:szCs w:val="24"/>
          <w:lang w:val="en-US"/>
          <w:rPrChange w:id="5" w:author="Gilberto Arroyo" w:date="2020-07-28T14:37:00Z">
            <w:rPr>
              <w:rFonts w:ascii="Times New Roman" w:hAnsi="Times New Roman" w:cs="Times New Roman"/>
              <w:sz w:val="24"/>
              <w:szCs w:val="24"/>
              <w:lang w:val="en-US"/>
            </w:rPr>
          </w:rPrChange>
        </w:rPr>
        <w:t>Abstract</w:t>
      </w:r>
      <w:r w:rsidR="00241C04" w:rsidRPr="003F456D">
        <w:rPr>
          <w:rFonts w:ascii="Times New Roman" w:hAnsi="Times New Roman" w:cs="Times New Roman"/>
          <w:sz w:val="24"/>
          <w:szCs w:val="24"/>
          <w:lang w:val="en-US"/>
          <w:rPrChange w:id="6" w:author="Gilberto Arroyo" w:date="2020-07-28T14:37:00Z">
            <w:rPr>
              <w:rFonts w:ascii="Times New Roman" w:hAnsi="Times New Roman" w:cs="Times New Roman"/>
              <w:sz w:val="24"/>
              <w:szCs w:val="24"/>
              <w:lang w:val="en-US"/>
            </w:rPr>
          </w:rPrChange>
        </w:rPr>
        <w:t>………………………………………………………………………………….3</w:t>
      </w:r>
    </w:p>
    <w:p w14:paraId="43C53693" w14:textId="77777777" w:rsidR="00A926EE" w:rsidRPr="00241C04" w:rsidRDefault="00A926EE" w:rsidP="00A926EE">
      <w:pPr>
        <w:spacing w:line="480" w:lineRule="auto"/>
        <w:jc w:val="both"/>
        <w:rPr>
          <w:rFonts w:ascii="Times New Roman" w:hAnsi="Times New Roman" w:cs="Times New Roman"/>
          <w:sz w:val="24"/>
          <w:szCs w:val="24"/>
          <w:lang w:val="en-US"/>
        </w:rPr>
      </w:pPr>
      <w:r w:rsidRPr="00241C04">
        <w:rPr>
          <w:rFonts w:ascii="Times New Roman" w:hAnsi="Times New Roman" w:cs="Times New Roman"/>
          <w:sz w:val="24"/>
          <w:szCs w:val="24"/>
          <w:lang w:val="en-US"/>
        </w:rPr>
        <w:t>Introduction</w:t>
      </w:r>
      <w:r w:rsidR="00241C04">
        <w:rPr>
          <w:rFonts w:ascii="Times New Roman" w:hAnsi="Times New Roman" w:cs="Times New Roman"/>
          <w:sz w:val="24"/>
          <w:szCs w:val="24"/>
          <w:lang w:val="en-US"/>
        </w:rPr>
        <w:t>……………………………………………………………………………...</w:t>
      </w:r>
      <w:r w:rsidR="00241C04" w:rsidRPr="00241C04">
        <w:rPr>
          <w:rFonts w:ascii="Times New Roman" w:hAnsi="Times New Roman" w:cs="Times New Roman"/>
          <w:sz w:val="24"/>
          <w:szCs w:val="24"/>
          <w:lang w:val="en-US"/>
        </w:rPr>
        <w:t>8</w:t>
      </w:r>
    </w:p>
    <w:p w14:paraId="7FCB6C6E" w14:textId="77777777" w:rsidR="00A926EE" w:rsidRPr="00A926EE" w:rsidRDefault="00A926EE" w:rsidP="00A926EE">
      <w:pPr>
        <w:spacing w:line="480" w:lineRule="auto"/>
        <w:jc w:val="both"/>
        <w:rPr>
          <w:rFonts w:ascii="Times New Roman" w:hAnsi="Times New Roman" w:cs="Times New Roman"/>
          <w:sz w:val="24"/>
          <w:szCs w:val="24"/>
          <w:lang w:val="en-US"/>
        </w:rPr>
      </w:pPr>
      <w:r w:rsidRPr="00A926EE">
        <w:rPr>
          <w:rFonts w:ascii="Times New Roman" w:hAnsi="Times New Roman" w:cs="Times New Roman"/>
          <w:sz w:val="24"/>
          <w:szCs w:val="24"/>
          <w:lang w:val="en-US"/>
        </w:rPr>
        <w:t>Blockchain technology</w:t>
      </w:r>
      <w:r w:rsidR="00241C04">
        <w:rPr>
          <w:rFonts w:ascii="Times New Roman" w:hAnsi="Times New Roman" w:cs="Times New Roman"/>
          <w:sz w:val="24"/>
          <w:szCs w:val="24"/>
          <w:lang w:val="en-US"/>
        </w:rPr>
        <w:t>…………………………………………………………………10</w:t>
      </w:r>
    </w:p>
    <w:p w14:paraId="3A0BBFA8" w14:textId="77777777" w:rsidR="00A926EE" w:rsidRPr="00A926EE" w:rsidRDefault="00A926EE" w:rsidP="00A926EE">
      <w:pPr>
        <w:spacing w:line="480" w:lineRule="auto"/>
        <w:jc w:val="both"/>
        <w:rPr>
          <w:rFonts w:ascii="Times New Roman" w:hAnsi="Times New Roman" w:cs="Times New Roman"/>
          <w:sz w:val="24"/>
          <w:szCs w:val="24"/>
          <w:lang w:val="en-US"/>
        </w:rPr>
      </w:pPr>
      <w:r w:rsidRPr="00A926EE">
        <w:rPr>
          <w:rFonts w:ascii="Times New Roman" w:hAnsi="Times New Roman" w:cs="Times New Roman"/>
          <w:sz w:val="24"/>
          <w:szCs w:val="24"/>
          <w:lang w:val="en-US"/>
        </w:rPr>
        <w:t>Cryptocurrencies</w:t>
      </w:r>
      <w:r w:rsidR="00241C04">
        <w:rPr>
          <w:rFonts w:ascii="Times New Roman" w:hAnsi="Times New Roman" w:cs="Times New Roman"/>
          <w:sz w:val="24"/>
          <w:szCs w:val="24"/>
          <w:lang w:val="en-US"/>
        </w:rPr>
        <w:t>…………………………………………………………………….….11</w:t>
      </w:r>
    </w:p>
    <w:p w14:paraId="6FC46812" w14:textId="77777777" w:rsidR="00910E40" w:rsidRDefault="00910E40" w:rsidP="00A926EE">
      <w:pPr>
        <w:spacing w:line="480" w:lineRule="auto"/>
        <w:jc w:val="both"/>
        <w:rPr>
          <w:rFonts w:ascii="Times New Roman" w:hAnsi="Times New Roman" w:cs="Times New Roman"/>
          <w:sz w:val="24"/>
          <w:szCs w:val="24"/>
          <w:lang w:val="en-US"/>
        </w:rPr>
      </w:pPr>
      <w:r w:rsidRPr="00910E40">
        <w:rPr>
          <w:rFonts w:ascii="Times New Roman" w:hAnsi="Times New Roman" w:cs="Times New Roman"/>
          <w:sz w:val="24"/>
          <w:szCs w:val="24"/>
          <w:lang w:val="en-US"/>
        </w:rPr>
        <w:t xml:space="preserve">Comparison between </w:t>
      </w:r>
      <w:r w:rsidR="00241C04">
        <w:rPr>
          <w:rFonts w:ascii="Times New Roman" w:hAnsi="Times New Roman" w:cs="Times New Roman"/>
          <w:sz w:val="24"/>
          <w:szCs w:val="24"/>
          <w:lang w:val="en-US"/>
        </w:rPr>
        <w:t>fiat money and cryptocurrencies…………………………………15</w:t>
      </w:r>
    </w:p>
    <w:p w14:paraId="5CD964C9" w14:textId="77777777" w:rsidR="00A926EE" w:rsidRPr="00A926EE" w:rsidRDefault="00A926EE" w:rsidP="00A926EE">
      <w:pPr>
        <w:spacing w:line="480" w:lineRule="auto"/>
        <w:jc w:val="both"/>
        <w:rPr>
          <w:rFonts w:ascii="Times New Roman" w:hAnsi="Times New Roman" w:cs="Times New Roman"/>
          <w:sz w:val="24"/>
          <w:szCs w:val="24"/>
          <w:lang w:val="en-US"/>
        </w:rPr>
      </w:pPr>
      <w:r w:rsidRPr="00A926EE">
        <w:rPr>
          <w:rFonts w:ascii="Times New Roman" w:hAnsi="Times New Roman" w:cs="Times New Roman"/>
          <w:sz w:val="24"/>
          <w:szCs w:val="24"/>
          <w:lang w:val="en-US"/>
        </w:rPr>
        <w:t>Long-term price formation law</w:t>
      </w:r>
      <w:r w:rsidR="00241C04">
        <w:rPr>
          <w:rFonts w:ascii="Times New Roman" w:hAnsi="Times New Roman" w:cs="Times New Roman"/>
          <w:sz w:val="24"/>
          <w:szCs w:val="24"/>
          <w:lang w:val="en-US"/>
        </w:rPr>
        <w:t>…………………………………………………………17</w:t>
      </w:r>
    </w:p>
    <w:p w14:paraId="1AFC62BD" w14:textId="77777777" w:rsidR="00A926EE" w:rsidRPr="00A926EE" w:rsidRDefault="00A926EE" w:rsidP="00A926EE">
      <w:pPr>
        <w:spacing w:line="480" w:lineRule="auto"/>
        <w:jc w:val="both"/>
        <w:rPr>
          <w:rFonts w:ascii="Times New Roman" w:hAnsi="Times New Roman" w:cs="Times New Roman"/>
          <w:sz w:val="24"/>
          <w:szCs w:val="24"/>
          <w:lang w:val="en-US"/>
        </w:rPr>
      </w:pPr>
      <w:r w:rsidRPr="00A926EE">
        <w:rPr>
          <w:rFonts w:ascii="Times New Roman" w:hAnsi="Times New Roman" w:cs="Times New Roman"/>
          <w:sz w:val="24"/>
          <w:szCs w:val="24"/>
          <w:lang w:val="en-US"/>
        </w:rPr>
        <w:t>Marginalist price theory</w:t>
      </w:r>
      <w:r w:rsidR="00241C04">
        <w:rPr>
          <w:rFonts w:ascii="Times New Roman" w:hAnsi="Times New Roman" w:cs="Times New Roman"/>
          <w:sz w:val="24"/>
          <w:szCs w:val="24"/>
          <w:lang w:val="en-US"/>
        </w:rPr>
        <w:t>………………………………………………………………...20</w:t>
      </w:r>
    </w:p>
    <w:p w14:paraId="5F64BFD4" w14:textId="77777777" w:rsidR="00A926EE" w:rsidRPr="00A926EE" w:rsidRDefault="00A926EE" w:rsidP="00A926EE">
      <w:pPr>
        <w:spacing w:line="480" w:lineRule="auto"/>
        <w:jc w:val="both"/>
        <w:rPr>
          <w:rFonts w:ascii="Times New Roman" w:hAnsi="Times New Roman" w:cs="Times New Roman"/>
          <w:sz w:val="24"/>
          <w:szCs w:val="24"/>
          <w:lang w:val="en-US"/>
        </w:rPr>
      </w:pPr>
      <w:commentRangeStart w:id="7"/>
      <w:r w:rsidRPr="00A926EE">
        <w:rPr>
          <w:rFonts w:ascii="Times New Roman" w:hAnsi="Times New Roman" w:cs="Times New Roman"/>
          <w:sz w:val="24"/>
          <w:szCs w:val="24"/>
          <w:lang w:val="en-US"/>
        </w:rPr>
        <w:t>Exchange rate fundamentals</w:t>
      </w:r>
      <w:r w:rsidR="00241C04">
        <w:rPr>
          <w:rFonts w:ascii="Times New Roman" w:hAnsi="Times New Roman" w:cs="Times New Roman"/>
          <w:sz w:val="24"/>
          <w:szCs w:val="24"/>
          <w:lang w:val="en-US"/>
        </w:rPr>
        <w:t>……………………………………………………………21</w:t>
      </w:r>
    </w:p>
    <w:p w14:paraId="372019AF" w14:textId="77777777" w:rsidR="00A926EE" w:rsidRPr="00A926EE" w:rsidRDefault="00A926EE" w:rsidP="00A926EE">
      <w:pPr>
        <w:spacing w:line="480" w:lineRule="auto"/>
        <w:jc w:val="both"/>
        <w:rPr>
          <w:rFonts w:ascii="Times New Roman" w:hAnsi="Times New Roman" w:cs="Times New Roman"/>
          <w:sz w:val="24"/>
          <w:szCs w:val="24"/>
          <w:lang w:val="en-US"/>
        </w:rPr>
      </w:pPr>
      <w:r w:rsidRPr="00A926EE">
        <w:rPr>
          <w:rFonts w:ascii="Times New Roman" w:hAnsi="Times New Roman" w:cs="Times New Roman"/>
          <w:sz w:val="24"/>
          <w:szCs w:val="24"/>
          <w:lang w:val="en-US"/>
        </w:rPr>
        <w:t>Volatility</w:t>
      </w:r>
      <w:r w:rsidR="00241C04">
        <w:rPr>
          <w:rFonts w:ascii="Times New Roman" w:hAnsi="Times New Roman" w:cs="Times New Roman"/>
          <w:sz w:val="24"/>
          <w:szCs w:val="24"/>
          <w:lang w:val="en-US"/>
        </w:rPr>
        <w:t>…………………………………………………………………………….….24</w:t>
      </w:r>
    </w:p>
    <w:p w14:paraId="6586171A" w14:textId="77777777" w:rsidR="00A926EE" w:rsidRDefault="00A926EE" w:rsidP="00A926EE">
      <w:pPr>
        <w:spacing w:line="480" w:lineRule="auto"/>
        <w:jc w:val="both"/>
        <w:rPr>
          <w:rFonts w:ascii="Times New Roman" w:hAnsi="Times New Roman" w:cs="Times New Roman"/>
          <w:sz w:val="24"/>
          <w:szCs w:val="24"/>
          <w:lang w:val="en-US"/>
        </w:rPr>
      </w:pPr>
      <w:r w:rsidRPr="00A926EE">
        <w:rPr>
          <w:rFonts w:ascii="Times New Roman" w:hAnsi="Times New Roman" w:cs="Times New Roman"/>
          <w:sz w:val="24"/>
          <w:szCs w:val="24"/>
          <w:lang w:val="en-US"/>
        </w:rPr>
        <w:t xml:space="preserve">Econometric test </w:t>
      </w:r>
      <w:r w:rsidR="00241C04">
        <w:rPr>
          <w:rFonts w:ascii="Times New Roman" w:hAnsi="Times New Roman" w:cs="Times New Roman"/>
          <w:sz w:val="24"/>
          <w:szCs w:val="24"/>
          <w:lang w:val="en-US"/>
        </w:rPr>
        <w:t>………………………………………………………………….…….25</w:t>
      </w:r>
    </w:p>
    <w:p w14:paraId="64313A0D" w14:textId="77777777" w:rsidR="0094656E" w:rsidRPr="0094656E" w:rsidRDefault="0094656E" w:rsidP="00A926EE">
      <w:pPr>
        <w:spacing w:line="480" w:lineRule="auto"/>
        <w:jc w:val="both"/>
        <w:rPr>
          <w:rFonts w:ascii="Times New Roman" w:hAnsi="Times New Roman" w:cs="Times New Roman"/>
          <w:sz w:val="24"/>
          <w:szCs w:val="24"/>
          <w:lang w:val="en-US"/>
        </w:rPr>
      </w:pPr>
      <w:r w:rsidRPr="0094656E">
        <w:rPr>
          <w:rFonts w:ascii="Times New Roman" w:hAnsi="Times New Roman" w:cs="Times New Roman"/>
          <w:sz w:val="24"/>
          <w:szCs w:val="24"/>
          <w:lang w:val="en-US"/>
        </w:rPr>
        <w:t>Cryptocurrencies and financial bubbles</w:t>
      </w:r>
      <w:r w:rsidR="00241C04">
        <w:rPr>
          <w:rFonts w:ascii="Times New Roman" w:hAnsi="Times New Roman" w:cs="Times New Roman"/>
          <w:sz w:val="24"/>
          <w:szCs w:val="24"/>
          <w:lang w:val="en-US"/>
        </w:rPr>
        <w:t>………………………………………………...31</w:t>
      </w:r>
    </w:p>
    <w:p w14:paraId="4F8CFD5B" w14:textId="77777777" w:rsidR="00A926EE" w:rsidRPr="00A926EE" w:rsidRDefault="00A926EE" w:rsidP="00A926EE">
      <w:pPr>
        <w:spacing w:line="480" w:lineRule="auto"/>
        <w:jc w:val="both"/>
        <w:rPr>
          <w:rFonts w:ascii="Times New Roman" w:hAnsi="Times New Roman" w:cs="Times New Roman"/>
          <w:sz w:val="24"/>
          <w:szCs w:val="24"/>
          <w:lang w:val="en-US"/>
        </w:rPr>
      </w:pPr>
      <w:r w:rsidRPr="00A926EE">
        <w:rPr>
          <w:rFonts w:ascii="Times New Roman" w:hAnsi="Times New Roman" w:cs="Times New Roman"/>
          <w:sz w:val="24"/>
          <w:szCs w:val="24"/>
          <w:lang w:val="en-US"/>
        </w:rPr>
        <w:t>Inflation and monetary policy</w:t>
      </w:r>
      <w:r w:rsidR="00241C04">
        <w:rPr>
          <w:rFonts w:ascii="Times New Roman" w:hAnsi="Times New Roman" w:cs="Times New Roman"/>
          <w:sz w:val="24"/>
          <w:szCs w:val="24"/>
          <w:lang w:val="en-US"/>
        </w:rPr>
        <w:t>………………………………………………….……….33</w:t>
      </w:r>
    </w:p>
    <w:p w14:paraId="6EE076D4" w14:textId="77777777" w:rsidR="00A926EE" w:rsidRPr="00A926EE" w:rsidRDefault="00A926EE" w:rsidP="00A926EE">
      <w:pPr>
        <w:spacing w:line="480" w:lineRule="auto"/>
        <w:jc w:val="both"/>
        <w:rPr>
          <w:rFonts w:ascii="Times New Roman" w:hAnsi="Times New Roman" w:cs="Times New Roman"/>
          <w:sz w:val="24"/>
          <w:szCs w:val="24"/>
          <w:lang w:val="en-US"/>
        </w:rPr>
      </w:pPr>
      <w:r w:rsidRPr="00A926EE">
        <w:rPr>
          <w:rFonts w:ascii="Times New Roman" w:hAnsi="Times New Roman" w:cs="Times New Roman"/>
          <w:sz w:val="24"/>
          <w:szCs w:val="24"/>
          <w:lang w:val="en-US"/>
        </w:rPr>
        <w:t xml:space="preserve">Practical cases for financial sector </w:t>
      </w:r>
      <w:r w:rsidR="00241C04">
        <w:rPr>
          <w:rFonts w:ascii="Times New Roman" w:hAnsi="Times New Roman" w:cs="Times New Roman"/>
          <w:sz w:val="24"/>
          <w:szCs w:val="24"/>
          <w:lang w:val="en-US"/>
        </w:rPr>
        <w:t>……………………………………….…….……….35</w:t>
      </w:r>
      <w:commentRangeEnd w:id="7"/>
      <w:r w:rsidR="00913C07">
        <w:rPr>
          <w:rStyle w:val="Refdecomentario"/>
        </w:rPr>
        <w:commentReference w:id="7"/>
      </w:r>
    </w:p>
    <w:p w14:paraId="343B9D00" w14:textId="77777777" w:rsidR="00A926EE" w:rsidRDefault="00A926EE" w:rsidP="00A926EE">
      <w:pPr>
        <w:spacing w:line="480" w:lineRule="auto"/>
        <w:jc w:val="both"/>
        <w:rPr>
          <w:rFonts w:ascii="Times New Roman" w:hAnsi="Times New Roman" w:cs="Times New Roman"/>
          <w:sz w:val="24"/>
          <w:szCs w:val="24"/>
          <w:lang w:val="en-US"/>
        </w:rPr>
      </w:pPr>
      <w:r w:rsidRPr="00A926EE">
        <w:rPr>
          <w:rFonts w:ascii="Times New Roman" w:hAnsi="Times New Roman" w:cs="Times New Roman"/>
          <w:sz w:val="24"/>
          <w:szCs w:val="24"/>
          <w:lang w:val="en-US"/>
        </w:rPr>
        <w:t>Final remarks and recommendations</w:t>
      </w:r>
      <w:r w:rsidR="00241C04">
        <w:rPr>
          <w:rFonts w:ascii="Times New Roman" w:hAnsi="Times New Roman" w:cs="Times New Roman"/>
          <w:sz w:val="24"/>
          <w:szCs w:val="24"/>
          <w:lang w:val="en-US"/>
        </w:rPr>
        <w:t xml:space="preserve"> …………………………………………………...36</w:t>
      </w:r>
      <w:r w:rsidRPr="00A926EE">
        <w:rPr>
          <w:rFonts w:ascii="Times New Roman" w:hAnsi="Times New Roman" w:cs="Times New Roman"/>
          <w:sz w:val="24"/>
          <w:szCs w:val="24"/>
          <w:lang w:val="en-US"/>
        </w:rPr>
        <w:t xml:space="preserve"> </w:t>
      </w:r>
    </w:p>
    <w:p w14:paraId="6E02D7BF" w14:textId="77777777" w:rsidR="00241C04" w:rsidRPr="00A926EE" w:rsidRDefault="00241C04" w:rsidP="00A926E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References ……………………………………………………………………………...38</w:t>
      </w:r>
    </w:p>
    <w:p w14:paraId="7E1BB6EA" w14:textId="77777777" w:rsidR="00A926EE" w:rsidRDefault="00A926EE" w:rsidP="00A926EE">
      <w:pPr>
        <w:spacing w:line="480" w:lineRule="auto"/>
        <w:jc w:val="both"/>
        <w:rPr>
          <w:rFonts w:ascii="Times New Roman" w:hAnsi="Times New Roman" w:cs="Times New Roman"/>
          <w:b/>
          <w:sz w:val="24"/>
          <w:szCs w:val="24"/>
          <w:lang w:val="en-US"/>
        </w:rPr>
      </w:pPr>
    </w:p>
    <w:p w14:paraId="08452B05" w14:textId="77777777" w:rsidR="00A926EE" w:rsidRPr="0012574C" w:rsidRDefault="00A926EE" w:rsidP="00A926EE">
      <w:pPr>
        <w:spacing w:line="480" w:lineRule="auto"/>
        <w:jc w:val="both"/>
        <w:rPr>
          <w:rFonts w:ascii="Times New Roman" w:hAnsi="Times New Roman" w:cs="Times New Roman"/>
          <w:b/>
          <w:sz w:val="24"/>
          <w:szCs w:val="24"/>
          <w:lang w:val="en-US"/>
        </w:rPr>
      </w:pPr>
    </w:p>
    <w:p w14:paraId="6090039B" w14:textId="77777777" w:rsidR="00A926EE" w:rsidRDefault="00A926EE" w:rsidP="005015FB">
      <w:pPr>
        <w:spacing w:line="480" w:lineRule="auto"/>
        <w:jc w:val="both"/>
        <w:rPr>
          <w:rFonts w:ascii="Times New Roman" w:hAnsi="Times New Roman" w:cs="Times New Roman"/>
          <w:b/>
          <w:sz w:val="24"/>
          <w:szCs w:val="24"/>
          <w:lang w:val="en-US"/>
        </w:rPr>
      </w:pPr>
    </w:p>
    <w:p w14:paraId="0FE73245" w14:textId="77777777" w:rsidR="0094656E" w:rsidRDefault="0094656E" w:rsidP="005015FB">
      <w:pPr>
        <w:spacing w:line="480" w:lineRule="auto"/>
        <w:jc w:val="both"/>
        <w:rPr>
          <w:rFonts w:ascii="Times New Roman" w:hAnsi="Times New Roman" w:cs="Times New Roman"/>
          <w:b/>
          <w:sz w:val="24"/>
          <w:szCs w:val="24"/>
          <w:lang w:val="en-US"/>
        </w:rPr>
      </w:pPr>
    </w:p>
    <w:p w14:paraId="33803631" w14:textId="77777777" w:rsidR="005015FB" w:rsidRPr="009E4C73" w:rsidRDefault="005015FB" w:rsidP="005015FB">
      <w:pPr>
        <w:spacing w:line="480" w:lineRule="auto"/>
        <w:jc w:val="both"/>
        <w:rPr>
          <w:rFonts w:ascii="Times New Roman" w:hAnsi="Times New Roman" w:cs="Times New Roman"/>
          <w:b/>
          <w:sz w:val="24"/>
          <w:szCs w:val="24"/>
          <w:lang w:val="en-US"/>
        </w:rPr>
      </w:pPr>
      <w:r w:rsidRPr="009E4C73">
        <w:rPr>
          <w:rFonts w:ascii="Times New Roman" w:hAnsi="Times New Roman" w:cs="Times New Roman"/>
          <w:b/>
          <w:sz w:val="24"/>
          <w:szCs w:val="24"/>
          <w:lang w:val="en-US"/>
        </w:rPr>
        <w:lastRenderedPageBreak/>
        <w:t>Abstract</w:t>
      </w:r>
    </w:p>
    <w:p w14:paraId="58ABC752" w14:textId="77777777" w:rsidR="007C37EF" w:rsidRPr="00ED5E9F" w:rsidRDefault="005015FB" w:rsidP="00ED5E9F">
      <w:pPr>
        <w:spacing w:line="480" w:lineRule="auto"/>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The purpose of this paper is, firstly, show the differences between Cryptocurrencies and Fiat Money, secondly, show why cryptocurrencies cannot be curren</w:t>
      </w:r>
      <w:r w:rsidR="00B34E09">
        <w:rPr>
          <w:rFonts w:ascii="Times New Roman" w:hAnsi="Times New Roman" w:cs="Times New Roman"/>
          <w:sz w:val="24"/>
          <w:szCs w:val="24"/>
          <w:lang w:val="en-US"/>
        </w:rPr>
        <w:t xml:space="preserve">cy in the usual </w:t>
      </w:r>
      <w:commentRangeStart w:id="8"/>
      <w:r w:rsidR="00B34E09">
        <w:rPr>
          <w:rFonts w:ascii="Times New Roman" w:hAnsi="Times New Roman" w:cs="Times New Roman"/>
          <w:sz w:val="24"/>
          <w:szCs w:val="24"/>
          <w:lang w:val="en-US"/>
        </w:rPr>
        <w:t>terms</w:t>
      </w:r>
      <w:commentRangeEnd w:id="8"/>
      <w:r w:rsidR="00AE4901">
        <w:rPr>
          <w:rStyle w:val="Refdecomentario"/>
        </w:rPr>
        <w:commentReference w:id="8"/>
      </w:r>
      <w:r w:rsidR="00B34E09">
        <w:rPr>
          <w:rFonts w:ascii="Times New Roman" w:hAnsi="Times New Roman" w:cs="Times New Roman"/>
          <w:sz w:val="24"/>
          <w:szCs w:val="24"/>
          <w:lang w:val="en-US"/>
        </w:rPr>
        <w:t xml:space="preserve">, </w:t>
      </w:r>
      <w:del w:id="9" w:author="Julia Juárez" w:date="2020-07-28T01:41:00Z">
        <w:r w:rsidR="00B34E09" w:rsidDel="00AE4901">
          <w:rPr>
            <w:rFonts w:ascii="Times New Roman" w:hAnsi="Times New Roman" w:cs="Times New Roman"/>
            <w:sz w:val="24"/>
            <w:szCs w:val="24"/>
            <w:lang w:val="en-US"/>
          </w:rPr>
          <w:delText xml:space="preserve">not </w:delText>
        </w:r>
      </w:del>
      <w:r w:rsidR="00B34E09">
        <w:rPr>
          <w:rFonts w:ascii="Times New Roman" w:hAnsi="Times New Roman" w:cs="Times New Roman"/>
          <w:sz w:val="24"/>
          <w:szCs w:val="24"/>
          <w:lang w:val="en-US"/>
        </w:rPr>
        <w:t>yet.</w:t>
      </w:r>
      <w:r w:rsidR="00B121D5">
        <w:rPr>
          <w:rFonts w:ascii="Times New Roman" w:hAnsi="Times New Roman" w:cs="Times New Roman"/>
          <w:sz w:val="24"/>
          <w:szCs w:val="24"/>
          <w:lang w:val="en-US"/>
        </w:rPr>
        <w:t xml:space="preserve"> </w:t>
      </w:r>
      <w:r w:rsidR="00ED5E9F" w:rsidRPr="00ED5E9F">
        <w:rPr>
          <w:rFonts w:ascii="Times New Roman" w:hAnsi="Times New Roman" w:cs="Times New Roman"/>
          <w:sz w:val="24"/>
          <w:szCs w:val="24"/>
          <w:lang w:val="en-US"/>
        </w:rPr>
        <w:t xml:space="preserve">Put in clear terms which properties they fully comply with and which they do not, in order to distinguish the </w:t>
      </w:r>
      <w:r w:rsidR="00ED5E9F">
        <w:rPr>
          <w:rFonts w:ascii="Times New Roman" w:hAnsi="Times New Roman" w:cs="Times New Roman"/>
          <w:sz w:val="24"/>
          <w:szCs w:val="24"/>
          <w:lang w:val="en-US"/>
        </w:rPr>
        <w:t>opportunity that they have as a currency,</w:t>
      </w:r>
      <w:r w:rsidR="00ED5E9F" w:rsidRPr="00ED5E9F">
        <w:rPr>
          <w:rFonts w:ascii="Times New Roman" w:hAnsi="Times New Roman" w:cs="Times New Roman"/>
          <w:sz w:val="24"/>
          <w:szCs w:val="24"/>
          <w:lang w:val="en-US"/>
        </w:rPr>
        <w:t xml:space="preserve"> investment instrument and technology.</w:t>
      </w:r>
      <w:r w:rsidR="00ED5E9F">
        <w:rPr>
          <w:rFonts w:ascii="Times New Roman" w:hAnsi="Times New Roman" w:cs="Times New Roman"/>
          <w:sz w:val="24"/>
          <w:szCs w:val="24"/>
          <w:lang w:val="en-US"/>
        </w:rPr>
        <w:t xml:space="preserve"> </w:t>
      </w:r>
      <w:r w:rsidR="00ED5E9F" w:rsidRPr="00ED5E9F">
        <w:rPr>
          <w:rFonts w:ascii="Times New Roman" w:hAnsi="Times New Roman" w:cs="Times New Roman"/>
          <w:sz w:val="24"/>
          <w:szCs w:val="24"/>
          <w:lang w:val="en-US"/>
        </w:rPr>
        <w:t>Explore how the current monetary and fiscal policy would have to be modified for a cryptocurrency to be installed as a new legal tender.</w:t>
      </w:r>
      <w:r w:rsidR="00ED5E9F">
        <w:rPr>
          <w:rFonts w:ascii="Times New Roman" w:hAnsi="Times New Roman" w:cs="Times New Roman"/>
          <w:sz w:val="24"/>
          <w:szCs w:val="24"/>
          <w:lang w:val="en-US"/>
        </w:rPr>
        <w:t xml:space="preserve"> </w:t>
      </w:r>
      <w:r w:rsidR="00ED5E9F" w:rsidRPr="00ED5E9F">
        <w:rPr>
          <w:rFonts w:ascii="Times New Roman" w:hAnsi="Times New Roman" w:cs="Times New Roman"/>
          <w:sz w:val="24"/>
          <w:szCs w:val="24"/>
          <w:lang w:val="en-US"/>
        </w:rPr>
        <w:t xml:space="preserve">Another purpose is to </w:t>
      </w:r>
      <w:bookmarkStart w:id="10" w:name="_GoBack"/>
      <w:bookmarkEnd w:id="10"/>
      <w:r w:rsidR="00ED5E9F" w:rsidRPr="00ED5E9F">
        <w:rPr>
          <w:rFonts w:ascii="Times New Roman" w:hAnsi="Times New Roman" w:cs="Times New Roman"/>
          <w:sz w:val="24"/>
          <w:szCs w:val="24"/>
          <w:lang w:val="en-US"/>
        </w:rPr>
        <w:t xml:space="preserve">describe the alternative uses that can be given to blockchain technology such as investment bond systems, </w:t>
      </w:r>
      <w:r w:rsidR="004E553E">
        <w:rPr>
          <w:rFonts w:ascii="Times New Roman" w:hAnsi="Times New Roman" w:cs="Times New Roman"/>
          <w:sz w:val="24"/>
          <w:szCs w:val="24"/>
          <w:lang w:val="en-US"/>
        </w:rPr>
        <w:t>government contract network</w:t>
      </w:r>
      <w:r w:rsidR="00ED5E9F" w:rsidRPr="00ED5E9F">
        <w:rPr>
          <w:rFonts w:ascii="Times New Roman" w:hAnsi="Times New Roman" w:cs="Times New Roman"/>
          <w:sz w:val="24"/>
          <w:szCs w:val="24"/>
          <w:lang w:val="en-US"/>
        </w:rPr>
        <w:t>, and control systems in sectors such as real estate.</w:t>
      </w:r>
    </w:p>
    <w:p w14:paraId="510A869B" w14:textId="77777777" w:rsidR="00910E40" w:rsidRDefault="005823C1" w:rsidP="00910E40">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7C37EF" w:rsidRPr="007C37EF">
        <w:rPr>
          <w:rFonts w:ascii="Times New Roman" w:hAnsi="Times New Roman" w:cs="Times New Roman"/>
          <w:sz w:val="24"/>
          <w:szCs w:val="24"/>
          <w:lang w:val="en-US"/>
        </w:rPr>
        <w:t xml:space="preserve">he </w:t>
      </w:r>
      <w:r>
        <w:rPr>
          <w:rFonts w:ascii="Times New Roman" w:hAnsi="Times New Roman" w:cs="Times New Roman"/>
          <w:sz w:val="24"/>
          <w:szCs w:val="24"/>
          <w:lang w:val="en-US"/>
        </w:rPr>
        <w:t>introductory part of this essay</w:t>
      </w:r>
      <w:r w:rsidR="007C37EF" w:rsidRPr="007C37EF">
        <w:rPr>
          <w:rFonts w:ascii="Times New Roman" w:hAnsi="Times New Roman" w:cs="Times New Roman"/>
          <w:sz w:val="24"/>
          <w:szCs w:val="24"/>
          <w:lang w:val="en-US"/>
        </w:rPr>
        <w:t xml:space="preserve"> </w:t>
      </w:r>
      <w:r w:rsidRPr="005823C1">
        <w:rPr>
          <w:rFonts w:ascii="Times New Roman" w:hAnsi="Times New Roman" w:cs="Times New Roman"/>
          <w:sz w:val="24"/>
          <w:szCs w:val="24"/>
          <w:lang w:val="en-US"/>
        </w:rPr>
        <w:t>describes the evolutionary processes that the currency has had as a form of payment.</w:t>
      </w:r>
      <w:r>
        <w:rPr>
          <w:rFonts w:ascii="Times New Roman" w:hAnsi="Times New Roman" w:cs="Times New Roman"/>
          <w:sz w:val="24"/>
          <w:szCs w:val="24"/>
          <w:lang w:val="en-US"/>
        </w:rPr>
        <w:t xml:space="preserve"> </w:t>
      </w:r>
      <w:r w:rsidRPr="005823C1">
        <w:rPr>
          <w:rFonts w:ascii="Times New Roman" w:hAnsi="Times New Roman" w:cs="Times New Roman"/>
          <w:sz w:val="24"/>
          <w:szCs w:val="24"/>
          <w:lang w:val="en-US"/>
        </w:rPr>
        <w:t>From the most common goods such as tobacco and cocoa, through metals, to the new innovation with cryptocurrencies</w:t>
      </w:r>
      <w:r>
        <w:rPr>
          <w:rFonts w:ascii="Times New Roman" w:hAnsi="Times New Roman" w:cs="Times New Roman"/>
          <w:sz w:val="24"/>
          <w:szCs w:val="24"/>
          <w:lang w:val="en-US"/>
        </w:rPr>
        <w:t xml:space="preserve">. </w:t>
      </w:r>
      <w:r w:rsidR="00ED5E9F">
        <w:rPr>
          <w:rFonts w:ascii="Times New Roman" w:hAnsi="Times New Roman" w:cs="Times New Roman"/>
          <w:sz w:val="24"/>
          <w:szCs w:val="24"/>
          <w:lang w:val="en-US"/>
        </w:rPr>
        <w:t xml:space="preserve">The distinction is made </w:t>
      </w:r>
      <w:r w:rsidR="00ED5E9F" w:rsidRPr="00401A08">
        <w:rPr>
          <w:rFonts w:ascii="Times New Roman" w:hAnsi="Times New Roman" w:cs="Times New Roman"/>
          <w:sz w:val="24"/>
          <w:szCs w:val="24"/>
          <w:lang w:val="en-US"/>
        </w:rPr>
        <w:t>between the legal value of a coin —legal tender currency— and its intrinsic value, as a commodity.</w:t>
      </w:r>
      <w:r w:rsidR="00ED5E9F">
        <w:rPr>
          <w:rFonts w:ascii="Times New Roman" w:hAnsi="Times New Roman" w:cs="Times New Roman"/>
          <w:sz w:val="24"/>
          <w:szCs w:val="24"/>
          <w:lang w:val="en-US"/>
        </w:rPr>
        <w:t xml:space="preserve"> </w:t>
      </w:r>
      <w:r w:rsidR="00ED5E9F" w:rsidRPr="00ED5E9F">
        <w:rPr>
          <w:rFonts w:ascii="Times New Roman" w:hAnsi="Times New Roman" w:cs="Times New Roman"/>
          <w:sz w:val="24"/>
          <w:szCs w:val="24"/>
          <w:lang w:val="en-US"/>
        </w:rPr>
        <w:t>This is important because it marks one of the main differences between cryptocurrencies and fiat money.</w:t>
      </w:r>
      <w:r w:rsidR="00EB27D5">
        <w:rPr>
          <w:rFonts w:ascii="Times New Roman" w:hAnsi="Times New Roman" w:cs="Times New Roman"/>
          <w:sz w:val="24"/>
          <w:szCs w:val="24"/>
          <w:lang w:val="en-US"/>
        </w:rPr>
        <w:t xml:space="preserve"> </w:t>
      </w:r>
      <w:r w:rsidR="00EB27D5" w:rsidRPr="00EB27D5">
        <w:rPr>
          <w:rFonts w:ascii="Times New Roman" w:hAnsi="Times New Roman" w:cs="Times New Roman"/>
          <w:sz w:val="24"/>
          <w:szCs w:val="24"/>
          <w:lang w:val="en-US"/>
        </w:rPr>
        <w:t>Some important events in history are explored, such as the monetary prohibitions in the Terror Regime in France, the German hyperinflation after the First World War, and the consolidation of the dollar as a hegemonic currency.</w:t>
      </w:r>
    </w:p>
    <w:p w14:paraId="1BDABEC7" w14:textId="77777777" w:rsidR="000F653E" w:rsidRPr="000F653E" w:rsidRDefault="008F5D8D" w:rsidP="000F653E">
      <w:pPr>
        <w:spacing w:line="480" w:lineRule="auto"/>
        <w:ind w:firstLine="708"/>
        <w:jc w:val="both"/>
        <w:rPr>
          <w:rFonts w:ascii="Times New Roman" w:hAnsi="Times New Roman" w:cs="Times New Roman"/>
          <w:sz w:val="24"/>
          <w:szCs w:val="24"/>
          <w:lang w:val="en-US"/>
        </w:rPr>
      </w:pPr>
      <w:r w:rsidRPr="008F5D8D">
        <w:rPr>
          <w:rFonts w:ascii="Times New Roman" w:hAnsi="Times New Roman" w:cs="Times New Roman"/>
          <w:sz w:val="24"/>
          <w:szCs w:val="24"/>
          <w:lang w:val="en-US"/>
        </w:rPr>
        <w:t>The following sections describe</w:t>
      </w:r>
      <w:ins w:id="11" w:author="Julia Juárez" w:date="2020-07-28T01:48:00Z">
        <w:r w:rsidR="00AE4901">
          <w:rPr>
            <w:rFonts w:ascii="Times New Roman" w:hAnsi="Times New Roman" w:cs="Times New Roman"/>
            <w:sz w:val="24"/>
            <w:szCs w:val="24"/>
            <w:lang w:val="en-US"/>
          </w:rPr>
          <w:t>s</w:t>
        </w:r>
      </w:ins>
      <w:r w:rsidRPr="008F5D8D">
        <w:rPr>
          <w:rFonts w:ascii="Times New Roman" w:hAnsi="Times New Roman" w:cs="Times New Roman"/>
          <w:sz w:val="24"/>
          <w:szCs w:val="24"/>
          <w:lang w:val="en-US"/>
        </w:rPr>
        <w:t xml:space="preserve"> in detail</w:t>
      </w:r>
      <w:ins w:id="12" w:author="Julia Juárez" w:date="2020-07-28T12:31:00Z">
        <w:r w:rsidR="00A65E76">
          <w:rPr>
            <w:rFonts w:ascii="Times New Roman" w:hAnsi="Times New Roman" w:cs="Times New Roman"/>
            <w:sz w:val="24"/>
            <w:szCs w:val="24"/>
            <w:lang w:val="en-US"/>
          </w:rPr>
          <w:t>,</w:t>
        </w:r>
      </w:ins>
      <w:r w:rsidRPr="008F5D8D">
        <w:rPr>
          <w:rFonts w:ascii="Times New Roman" w:hAnsi="Times New Roman" w:cs="Times New Roman"/>
          <w:sz w:val="24"/>
          <w:szCs w:val="24"/>
          <w:lang w:val="en-US"/>
        </w:rPr>
        <w:t xml:space="preserve"> how blockchain technology works in order to have clarity between the properties of the technology and the properties of a currency.</w:t>
      </w:r>
      <w:r w:rsidR="00910E40">
        <w:rPr>
          <w:rFonts w:ascii="Times New Roman" w:hAnsi="Times New Roman" w:cs="Times New Roman"/>
          <w:sz w:val="24"/>
          <w:szCs w:val="24"/>
          <w:lang w:val="en-US"/>
        </w:rPr>
        <w:t xml:space="preserve"> </w:t>
      </w:r>
      <w:r w:rsidR="00910E40" w:rsidRPr="00910E40">
        <w:rPr>
          <w:rFonts w:ascii="Times New Roman" w:hAnsi="Times New Roman" w:cs="Times New Roman"/>
          <w:sz w:val="24"/>
          <w:szCs w:val="24"/>
          <w:lang w:val="en-US"/>
        </w:rPr>
        <w:t>The characteristics in favor of cryptocurrencies are mentioned to constitute themselves as currencies in</w:t>
      </w:r>
      <w:r w:rsidR="00910E40">
        <w:rPr>
          <w:rFonts w:ascii="Times New Roman" w:hAnsi="Times New Roman" w:cs="Times New Roman"/>
          <w:sz w:val="24"/>
          <w:szCs w:val="24"/>
          <w:lang w:val="en-US"/>
        </w:rPr>
        <w:t xml:space="preserve"> the broadest sense of the term: </w:t>
      </w:r>
      <w:r w:rsidR="00910E40" w:rsidRPr="00910E40">
        <w:rPr>
          <w:rFonts w:ascii="Times New Roman" w:hAnsi="Times New Roman" w:cs="Times New Roman"/>
          <w:sz w:val="24"/>
          <w:szCs w:val="24"/>
          <w:lang w:val="en-US"/>
        </w:rPr>
        <w:t>c</w:t>
      </w:r>
      <w:r w:rsidR="00E97EFA" w:rsidRPr="00910E40">
        <w:rPr>
          <w:rFonts w:ascii="Times New Roman" w:hAnsi="Times New Roman" w:cs="Times New Roman"/>
          <w:sz w:val="24"/>
          <w:szCs w:val="24"/>
          <w:lang w:val="en-US"/>
        </w:rPr>
        <w:t>onsistency</w:t>
      </w:r>
      <w:r w:rsidR="00910E40" w:rsidRPr="00910E40">
        <w:rPr>
          <w:rFonts w:ascii="Times New Roman" w:hAnsi="Times New Roman" w:cs="Times New Roman"/>
          <w:sz w:val="24"/>
          <w:szCs w:val="24"/>
          <w:lang w:val="en-US"/>
        </w:rPr>
        <w:t>, s</w:t>
      </w:r>
      <w:r w:rsidR="00E97EFA" w:rsidRPr="00910E40">
        <w:rPr>
          <w:rFonts w:ascii="Times New Roman" w:hAnsi="Times New Roman" w:cs="Times New Roman"/>
          <w:sz w:val="24"/>
          <w:szCs w:val="24"/>
          <w:lang w:val="en-US"/>
        </w:rPr>
        <w:t>tability</w:t>
      </w:r>
      <w:r w:rsidR="00910E40" w:rsidRPr="00910E40">
        <w:rPr>
          <w:rFonts w:ascii="Times New Roman" w:hAnsi="Times New Roman" w:cs="Times New Roman"/>
          <w:sz w:val="24"/>
          <w:szCs w:val="24"/>
          <w:lang w:val="en-US"/>
        </w:rPr>
        <w:t>, d</w:t>
      </w:r>
      <w:r w:rsidR="00E97EFA" w:rsidRPr="00910E40">
        <w:rPr>
          <w:rFonts w:ascii="Times New Roman" w:hAnsi="Times New Roman" w:cs="Times New Roman"/>
          <w:sz w:val="24"/>
          <w:szCs w:val="24"/>
          <w:lang w:val="en-US"/>
        </w:rPr>
        <w:t>urability</w:t>
      </w:r>
      <w:r w:rsidR="00910E40" w:rsidRPr="00910E40">
        <w:rPr>
          <w:rFonts w:ascii="Times New Roman" w:hAnsi="Times New Roman" w:cs="Times New Roman"/>
          <w:sz w:val="24"/>
          <w:szCs w:val="24"/>
          <w:lang w:val="en-US"/>
        </w:rPr>
        <w:t>, u</w:t>
      </w:r>
      <w:r w:rsidR="00E97EFA" w:rsidRPr="00910E40">
        <w:rPr>
          <w:rFonts w:ascii="Times New Roman" w:hAnsi="Times New Roman" w:cs="Times New Roman"/>
          <w:sz w:val="24"/>
          <w:szCs w:val="24"/>
          <w:lang w:val="en-US"/>
        </w:rPr>
        <w:t>nit of account</w:t>
      </w:r>
      <w:r w:rsidR="00910E40" w:rsidRPr="00910E40">
        <w:rPr>
          <w:rFonts w:ascii="Times New Roman" w:hAnsi="Times New Roman" w:cs="Times New Roman"/>
          <w:sz w:val="24"/>
          <w:szCs w:val="24"/>
          <w:lang w:val="en-US"/>
        </w:rPr>
        <w:t>, s</w:t>
      </w:r>
      <w:r w:rsidR="00E97EFA" w:rsidRPr="00910E40">
        <w:rPr>
          <w:rFonts w:ascii="Times New Roman" w:hAnsi="Times New Roman" w:cs="Times New Roman"/>
          <w:sz w:val="24"/>
          <w:szCs w:val="24"/>
          <w:lang w:val="en-US"/>
        </w:rPr>
        <w:t>tore of wealth</w:t>
      </w:r>
      <w:r w:rsidR="00910E40" w:rsidRPr="00910E40">
        <w:rPr>
          <w:rFonts w:ascii="Times New Roman" w:hAnsi="Times New Roman" w:cs="Times New Roman"/>
          <w:sz w:val="24"/>
          <w:szCs w:val="24"/>
          <w:lang w:val="en-US"/>
        </w:rPr>
        <w:t>, s</w:t>
      </w:r>
      <w:r w:rsidR="00E97EFA" w:rsidRPr="00910E40">
        <w:rPr>
          <w:rFonts w:ascii="Times New Roman" w:hAnsi="Times New Roman" w:cs="Times New Roman"/>
          <w:sz w:val="24"/>
          <w:szCs w:val="24"/>
          <w:lang w:val="en-US"/>
        </w:rPr>
        <w:t>ecurity</w:t>
      </w:r>
      <w:r w:rsidR="00910E40" w:rsidRPr="00910E40">
        <w:rPr>
          <w:rFonts w:ascii="Times New Roman" w:hAnsi="Times New Roman" w:cs="Times New Roman"/>
          <w:sz w:val="24"/>
          <w:szCs w:val="24"/>
          <w:lang w:val="en-US"/>
        </w:rPr>
        <w:t>, t</w:t>
      </w:r>
      <w:r w:rsidR="00E97EFA" w:rsidRPr="00910E40">
        <w:rPr>
          <w:rFonts w:ascii="Times New Roman" w:hAnsi="Times New Roman" w:cs="Times New Roman"/>
          <w:sz w:val="24"/>
          <w:szCs w:val="24"/>
          <w:lang w:val="en-US"/>
        </w:rPr>
        <w:t>ransparency</w:t>
      </w:r>
      <w:r w:rsidR="00910E40" w:rsidRPr="00910E40">
        <w:rPr>
          <w:rFonts w:ascii="Times New Roman" w:hAnsi="Times New Roman" w:cs="Times New Roman"/>
          <w:sz w:val="24"/>
          <w:szCs w:val="24"/>
          <w:lang w:val="en-US"/>
        </w:rPr>
        <w:t>, d</w:t>
      </w:r>
      <w:r w:rsidR="00E97EFA" w:rsidRPr="00910E40">
        <w:rPr>
          <w:rFonts w:ascii="Times New Roman" w:hAnsi="Times New Roman" w:cs="Times New Roman"/>
          <w:sz w:val="24"/>
          <w:szCs w:val="24"/>
          <w:lang w:val="en-US"/>
        </w:rPr>
        <w:t>ecentralized payments</w:t>
      </w:r>
      <w:r w:rsidR="00910E40" w:rsidRPr="00910E40">
        <w:rPr>
          <w:rFonts w:ascii="Times New Roman" w:hAnsi="Times New Roman" w:cs="Times New Roman"/>
          <w:sz w:val="24"/>
          <w:szCs w:val="24"/>
          <w:lang w:val="en-US"/>
        </w:rPr>
        <w:t>, d</w:t>
      </w:r>
      <w:r w:rsidR="00E97EFA" w:rsidRPr="00910E40">
        <w:rPr>
          <w:rFonts w:ascii="Times New Roman" w:hAnsi="Times New Roman" w:cs="Times New Roman"/>
          <w:sz w:val="24"/>
          <w:szCs w:val="24"/>
          <w:lang w:val="en-US"/>
        </w:rPr>
        <w:t>emocracy</w:t>
      </w:r>
      <w:r w:rsidR="00910E40" w:rsidRPr="00910E40">
        <w:rPr>
          <w:rFonts w:ascii="Times New Roman" w:hAnsi="Times New Roman" w:cs="Times New Roman"/>
          <w:sz w:val="24"/>
          <w:szCs w:val="24"/>
          <w:lang w:val="en-US"/>
        </w:rPr>
        <w:t>, l</w:t>
      </w:r>
      <w:r w:rsidR="00E97EFA" w:rsidRPr="00910E40">
        <w:rPr>
          <w:rFonts w:ascii="Times New Roman" w:hAnsi="Times New Roman" w:cs="Times New Roman"/>
          <w:sz w:val="24"/>
          <w:szCs w:val="24"/>
          <w:lang w:val="en-US"/>
        </w:rPr>
        <w:t>ower cost of transactions</w:t>
      </w:r>
      <w:r w:rsidR="00910E40" w:rsidRPr="00910E40">
        <w:rPr>
          <w:rFonts w:ascii="Times New Roman" w:hAnsi="Times New Roman" w:cs="Times New Roman"/>
          <w:sz w:val="24"/>
          <w:szCs w:val="24"/>
          <w:lang w:val="en-US"/>
        </w:rPr>
        <w:t>, v</w:t>
      </w:r>
      <w:r w:rsidR="00E97EFA" w:rsidRPr="00910E40">
        <w:rPr>
          <w:rFonts w:ascii="Times New Roman" w:hAnsi="Times New Roman" w:cs="Times New Roman"/>
          <w:sz w:val="24"/>
          <w:szCs w:val="24"/>
          <w:lang w:val="en-US"/>
        </w:rPr>
        <w:t>erification</w:t>
      </w:r>
      <w:r w:rsidR="00910E40" w:rsidRPr="00910E40">
        <w:rPr>
          <w:rFonts w:ascii="Times New Roman" w:hAnsi="Times New Roman" w:cs="Times New Roman"/>
          <w:sz w:val="24"/>
          <w:szCs w:val="24"/>
          <w:lang w:val="en-US"/>
        </w:rPr>
        <w:t>, a</w:t>
      </w:r>
      <w:r w:rsidR="00E97EFA" w:rsidRPr="00910E40">
        <w:rPr>
          <w:rFonts w:ascii="Times New Roman" w:hAnsi="Times New Roman" w:cs="Times New Roman"/>
          <w:sz w:val="24"/>
          <w:szCs w:val="24"/>
          <w:lang w:val="en-US"/>
        </w:rPr>
        <w:t>uditable information</w:t>
      </w:r>
      <w:r w:rsidR="00910E40" w:rsidRPr="00910E40">
        <w:rPr>
          <w:rFonts w:ascii="Times New Roman" w:hAnsi="Times New Roman" w:cs="Times New Roman"/>
          <w:sz w:val="24"/>
          <w:szCs w:val="24"/>
          <w:lang w:val="en-US"/>
        </w:rPr>
        <w:t>, n</w:t>
      </w:r>
      <w:r w:rsidR="00E97EFA" w:rsidRPr="00910E40">
        <w:rPr>
          <w:rFonts w:ascii="Times New Roman" w:hAnsi="Times New Roman" w:cs="Times New Roman"/>
          <w:sz w:val="24"/>
          <w:szCs w:val="24"/>
          <w:lang w:val="en-US"/>
        </w:rPr>
        <w:t>o risk of chargeback fraud</w:t>
      </w:r>
      <w:r w:rsidR="00910E40" w:rsidRPr="00910E40">
        <w:rPr>
          <w:rFonts w:ascii="Times New Roman" w:hAnsi="Times New Roman" w:cs="Times New Roman"/>
          <w:sz w:val="24"/>
          <w:szCs w:val="24"/>
          <w:lang w:val="en-US"/>
        </w:rPr>
        <w:t>.</w:t>
      </w:r>
      <w:r w:rsidR="00910E40">
        <w:rPr>
          <w:rFonts w:ascii="Times New Roman" w:hAnsi="Times New Roman" w:cs="Times New Roman"/>
          <w:sz w:val="24"/>
          <w:szCs w:val="24"/>
          <w:lang w:val="en-US"/>
        </w:rPr>
        <w:t xml:space="preserve"> </w:t>
      </w:r>
      <w:r w:rsidR="00910E40" w:rsidRPr="00910E40">
        <w:rPr>
          <w:rFonts w:ascii="Times New Roman" w:hAnsi="Times New Roman" w:cs="Times New Roman"/>
          <w:sz w:val="24"/>
          <w:szCs w:val="24"/>
          <w:lang w:val="en-US"/>
        </w:rPr>
        <w:t>Features against th</w:t>
      </w:r>
      <w:r w:rsidR="00910E40">
        <w:rPr>
          <w:rFonts w:ascii="Times New Roman" w:hAnsi="Times New Roman" w:cs="Times New Roman"/>
          <w:sz w:val="24"/>
          <w:szCs w:val="24"/>
          <w:lang w:val="en-US"/>
        </w:rPr>
        <w:t>em are also mentioned: e</w:t>
      </w:r>
      <w:r w:rsidR="00E97EFA" w:rsidRPr="00910E40">
        <w:rPr>
          <w:rFonts w:ascii="Times New Roman" w:hAnsi="Times New Roman" w:cs="Times New Roman"/>
          <w:sz w:val="24"/>
          <w:szCs w:val="24"/>
          <w:lang w:val="en-US"/>
        </w:rPr>
        <w:t>xpansive supply</w:t>
      </w:r>
      <w:r w:rsidR="00910E40">
        <w:rPr>
          <w:rFonts w:ascii="Times New Roman" w:hAnsi="Times New Roman" w:cs="Times New Roman"/>
          <w:sz w:val="24"/>
          <w:szCs w:val="24"/>
          <w:lang w:val="en-US"/>
        </w:rPr>
        <w:t xml:space="preserve">, </w:t>
      </w:r>
      <w:r w:rsidR="00910E40">
        <w:rPr>
          <w:rFonts w:ascii="Times New Roman" w:hAnsi="Times New Roman" w:cs="Times New Roman"/>
          <w:sz w:val="24"/>
          <w:szCs w:val="24"/>
          <w:lang w:val="en-US"/>
        </w:rPr>
        <w:lastRenderedPageBreak/>
        <w:t>l</w:t>
      </w:r>
      <w:r w:rsidR="00E97EFA" w:rsidRPr="00910E40">
        <w:rPr>
          <w:rFonts w:ascii="Times New Roman" w:hAnsi="Times New Roman" w:cs="Times New Roman"/>
          <w:sz w:val="24"/>
          <w:szCs w:val="24"/>
          <w:lang w:val="en-US"/>
        </w:rPr>
        <w:t>imited access technology</w:t>
      </w:r>
      <w:r w:rsidR="00910E40">
        <w:rPr>
          <w:rFonts w:ascii="Times New Roman" w:hAnsi="Times New Roman" w:cs="Times New Roman"/>
          <w:sz w:val="24"/>
          <w:szCs w:val="24"/>
          <w:lang w:val="en-US"/>
        </w:rPr>
        <w:t>, n</w:t>
      </w:r>
      <w:r w:rsidR="00E97EFA" w:rsidRPr="00910E40">
        <w:rPr>
          <w:rFonts w:ascii="Times New Roman" w:hAnsi="Times New Roman" w:cs="Times New Roman"/>
          <w:sz w:val="24"/>
          <w:szCs w:val="24"/>
          <w:lang w:val="en-US"/>
        </w:rPr>
        <w:t>o protection against mistakes</w:t>
      </w:r>
      <w:r w:rsidR="00910E40">
        <w:rPr>
          <w:rFonts w:ascii="Times New Roman" w:hAnsi="Times New Roman" w:cs="Times New Roman"/>
          <w:sz w:val="24"/>
          <w:szCs w:val="24"/>
          <w:lang w:val="en-US"/>
        </w:rPr>
        <w:t>, n</w:t>
      </w:r>
      <w:r w:rsidR="00E97EFA" w:rsidRPr="00910E40">
        <w:rPr>
          <w:rFonts w:ascii="Times New Roman" w:hAnsi="Times New Roman" w:cs="Times New Roman"/>
          <w:sz w:val="24"/>
          <w:szCs w:val="24"/>
          <w:lang w:val="en-US"/>
        </w:rPr>
        <w:t>o institutional support</w:t>
      </w:r>
      <w:r w:rsidR="00910E40">
        <w:rPr>
          <w:rFonts w:ascii="Times New Roman" w:hAnsi="Times New Roman" w:cs="Times New Roman"/>
          <w:sz w:val="24"/>
          <w:szCs w:val="24"/>
          <w:lang w:val="en-US"/>
        </w:rPr>
        <w:t xml:space="preserve"> and i</w:t>
      </w:r>
      <w:r w:rsidR="00E97EFA" w:rsidRPr="00910E40">
        <w:rPr>
          <w:rFonts w:ascii="Times New Roman" w:hAnsi="Times New Roman" w:cs="Times New Roman"/>
          <w:sz w:val="24"/>
          <w:szCs w:val="24"/>
          <w:lang w:val="en-US"/>
        </w:rPr>
        <w:t>ntangibility</w:t>
      </w:r>
      <w:r w:rsidR="00910E40">
        <w:rPr>
          <w:rFonts w:ascii="Times New Roman" w:hAnsi="Times New Roman" w:cs="Times New Roman"/>
          <w:sz w:val="24"/>
          <w:szCs w:val="24"/>
          <w:lang w:val="en-US"/>
        </w:rPr>
        <w:t>.</w:t>
      </w:r>
    </w:p>
    <w:p w14:paraId="31D5A34C" w14:textId="77777777" w:rsidR="000F653E" w:rsidRDefault="000F653E" w:rsidP="000F653E">
      <w:pPr>
        <w:spacing w:line="480" w:lineRule="auto"/>
        <w:ind w:firstLine="708"/>
        <w:jc w:val="both"/>
        <w:rPr>
          <w:rFonts w:ascii="Times New Roman" w:hAnsi="Times New Roman" w:cs="Times New Roman"/>
          <w:sz w:val="24"/>
          <w:szCs w:val="24"/>
          <w:lang w:val="en-US"/>
        </w:rPr>
      </w:pPr>
      <w:r w:rsidRPr="000F653E">
        <w:rPr>
          <w:rFonts w:ascii="Times New Roman" w:hAnsi="Times New Roman" w:cs="Times New Roman"/>
          <w:sz w:val="24"/>
          <w:szCs w:val="24"/>
          <w:lang w:val="en-US"/>
        </w:rPr>
        <w:t>Then, the causes of why there is no institutional support for cryptocurren</w:t>
      </w:r>
      <w:r w:rsidR="007B4656">
        <w:rPr>
          <w:rFonts w:ascii="Times New Roman" w:hAnsi="Times New Roman" w:cs="Times New Roman"/>
          <w:sz w:val="24"/>
          <w:szCs w:val="24"/>
          <w:lang w:val="en-US"/>
        </w:rPr>
        <w:t xml:space="preserve">cies are </w:t>
      </w:r>
      <w:commentRangeStart w:id="13"/>
      <w:r w:rsidR="007B4656">
        <w:rPr>
          <w:rFonts w:ascii="Times New Roman" w:hAnsi="Times New Roman" w:cs="Times New Roman"/>
          <w:sz w:val="24"/>
          <w:szCs w:val="24"/>
          <w:lang w:val="en-US"/>
        </w:rPr>
        <w:t>analyzed</w:t>
      </w:r>
      <w:commentRangeEnd w:id="13"/>
      <w:r w:rsidR="00AE4901">
        <w:rPr>
          <w:rStyle w:val="Refdecomentario"/>
        </w:rPr>
        <w:commentReference w:id="13"/>
      </w:r>
      <w:del w:id="14" w:author="Julia Juárez" w:date="2020-07-28T01:50:00Z">
        <w:r w:rsidR="007B4656" w:rsidDel="00AE4901">
          <w:rPr>
            <w:rFonts w:ascii="Times New Roman" w:hAnsi="Times New Roman" w:cs="Times New Roman"/>
            <w:sz w:val="24"/>
            <w:szCs w:val="24"/>
            <w:lang w:val="en-US"/>
          </w:rPr>
          <w:delText xml:space="preserve"> and with them</w:delText>
        </w:r>
      </w:del>
      <w:r w:rsidR="007B4656">
        <w:rPr>
          <w:rFonts w:ascii="Times New Roman" w:hAnsi="Times New Roman" w:cs="Times New Roman"/>
          <w:sz w:val="24"/>
          <w:szCs w:val="24"/>
          <w:lang w:val="en-US"/>
        </w:rPr>
        <w:t>.</w:t>
      </w:r>
      <w:r w:rsidRPr="000F653E">
        <w:rPr>
          <w:rFonts w:ascii="Times New Roman" w:hAnsi="Times New Roman" w:cs="Times New Roman"/>
          <w:sz w:val="24"/>
          <w:szCs w:val="24"/>
          <w:lang w:val="en-US"/>
        </w:rPr>
        <w:t xml:space="preserve"> </w:t>
      </w:r>
      <w:ins w:id="15" w:author="Julia Juárez" w:date="2020-07-28T01:52:00Z">
        <w:r w:rsidR="00ED44B7">
          <w:rPr>
            <w:rFonts w:ascii="Times New Roman" w:hAnsi="Times New Roman" w:cs="Times New Roman"/>
            <w:sz w:val="24"/>
            <w:szCs w:val="24"/>
            <w:lang w:val="en-US"/>
          </w:rPr>
          <w:t xml:space="preserve">In this sense, </w:t>
        </w:r>
      </w:ins>
      <w:r w:rsidR="007B4656" w:rsidRPr="005015FB">
        <w:rPr>
          <w:rFonts w:ascii="Times New Roman" w:hAnsi="Times New Roman" w:cs="Times New Roman"/>
          <w:sz w:val="24"/>
          <w:szCs w:val="24"/>
          <w:lang w:val="en-US"/>
        </w:rPr>
        <w:t xml:space="preserve">Gresham's Law </w:t>
      </w:r>
      <w:r w:rsidRPr="000F653E">
        <w:rPr>
          <w:rFonts w:ascii="Times New Roman" w:hAnsi="Times New Roman" w:cs="Times New Roman"/>
          <w:sz w:val="24"/>
          <w:szCs w:val="24"/>
          <w:lang w:val="en-US"/>
        </w:rPr>
        <w:t>is explored</w:t>
      </w:r>
      <w:r w:rsidR="007B4656">
        <w:rPr>
          <w:rFonts w:ascii="Times New Roman" w:hAnsi="Times New Roman" w:cs="Times New Roman"/>
          <w:sz w:val="24"/>
          <w:szCs w:val="24"/>
          <w:lang w:val="en-US"/>
        </w:rPr>
        <w:t xml:space="preserve"> too</w:t>
      </w:r>
      <w:r w:rsidRPr="000F653E">
        <w:rPr>
          <w:rFonts w:ascii="Times New Roman" w:hAnsi="Times New Roman" w:cs="Times New Roman"/>
          <w:sz w:val="24"/>
          <w:szCs w:val="24"/>
          <w:lang w:val="en-US"/>
        </w:rPr>
        <w:t>, which analyzes the consequences when two currencies coexist in the same space and in the same place. Three scenarios will be considered:</w:t>
      </w:r>
    </w:p>
    <w:p w14:paraId="6BE66DA1" w14:textId="77777777" w:rsidR="000F653E" w:rsidRPr="00332A7C" w:rsidRDefault="000F653E" w:rsidP="000F653E">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 xml:space="preserve">1)  </w:t>
      </w:r>
      <w:r>
        <w:rPr>
          <w:rFonts w:ascii="Times New Roman" w:hAnsi="Times New Roman" w:cs="Times New Roman"/>
          <w:sz w:val="24"/>
          <w:szCs w:val="24"/>
          <w:lang w:val="en-US"/>
        </w:rPr>
        <w:t xml:space="preserve">Cryptocurrency </w:t>
      </w:r>
      <w:r w:rsidRPr="00811F0F">
        <w:rPr>
          <w:rFonts w:ascii="Times New Roman" w:hAnsi="Times New Roman" w:cs="Times New Roman"/>
          <w:sz w:val="24"/>
          <w:szCs w:val="24"/>
          <w:lang w:val="en-US"/>
        </w:rPr>
        <w:t>displaces</w:t>
      </w:r>
      <w:r>
        <w:rPr>
          <w:rFonts w:ascii="Times New Roman" w:hAnsi="Times New Roman" w:cs="Times New Roman"/>
          <w:sz w:val="24"/>
          <w:szCs w:val="24"/>
          <w:lang w:val="en-US"/>
        </w:rPr>
        <w:t xml:space="preserve"> fiat money: This case could happen when the cryptocurrency has more acceptance in society than fiat money, </w:t>
      </w:r>
      <w:ins w:id="16" w:author="Julia Juárez" w:date="2020-07-28T01:54:00Z">
        <w:r w:rsidR="00ED44B7">
          <w:rPr>
            <w:rFonts w:ascii="Times New Roman" w:hAnsi="Times New Roman" w:cs="Times New Roman"/>
            <w:sz w:val="24"/>
            <w:szCs w:val="24"/>
            <w:lang w:val="en-US"/>
          </w:rPr>
          <w:t xml:space="preserve">however </w:t>
        </w:r>
      </w:ins>
      <w:del w:id="17" w:author="Julia Juárez" w:date="2020-07-28T01:54:00Z">
        <w:r w:rsidDel="00ED44B7">
          <w:rPr>
            <w:rFonts w:ascii="Times New Roman" w:hAnsi="Times New Roman" w:cs="Times New Roman"/>
            <w:sz w:val="24"/>
            <w:szCs w:val="24"/>
            <w:lang w:val="en-US"/>
          </w:rPr>
          <w:delText xml:space="preserve">but </w:delText>
        </w:r>
      </w:del>
      <w:ins w:id="18" w:author="Julia Juárez" w:date="2020-07-28T01:54:00Z">
        <w:r w:rsidR="00ED44B7">
          <w:rPr>
            <w:rFonts w:ascii="Times New Roman" w:hAnsi="Times New Roman" w:cs="Times New Roman"/>
            <w:sz w:val="24"/>
            <w:szCs w:val="24"/>
            <w:lang w:val="en-US"/>
          </w:rPr>
          <w:t>it</w:t>
        </w:r>
      </w:ins>
      <w:del w:id="19" w:author="Julia Juárez" w:date="2020-07-28T01:54:00Z">
        <w:r w:rsidDel="00ED44B7">
          <w:rPr>
            <w:rFonts w:ascii="Times New Roman" w:hAnsi="Times New Roman" w:cs="Times New Roman"/>
            <w:sz w:val="24"/>
            <w:szCs w:val="24"/>
            <w:lang w:val="en-US"/>
          </w:rPr>
          <w:delText>i</w:delText>
        </w:r>
      </w:del>
      <w:r>
        <w:rPr>
          <w:rFonts w:ascii="Times New Roman" w:hAnsi="Times New Roman" w:cs="Times New Roman"/>
          <w:sz w:val="24"/>
          <w:szCs w:val="24"/>
          <w:lang w:val="en-US"/>
        </w:rPr>
        <w:t>s necessary t</w:t>
      </w:r>
      <w:del w:id="20" w:author="Julia Juárez" w:date="2020-07-28T01:55:00Z">
        <w:r w:rsidDel="00ED44B7">
          <w:rPr>
            <w:rFonts w:ascii="Times New Roman" w:hAnsi="Times New Roman" w:cs="Times New Roman"/>
            <w:sz w:val="24"/>
            <w:szCs w:val="24"/>
            <w:lang w:val="en-US"/>
          </w:rPr>
          <w:delText>hat</w:delText>
        </w:r>
      </w:del>
      <w:ins w:id="21" w:author="Julia Juárez" w:date="2020-07-28T01:55:00Z">
        <w:r w:rsidR="00ED44B7">
          <w:rPr>
            <w:rFonts w:ascii="Times New Roman" w:hAnsi="Times New Roman" w:cs="Times New Roman"/>
            <w:sz w:val="24"/>
            <w:szCs w:val="24"/>
            <w:lang w:val="en-US"/>
          </w:rPr>
          <w:t>o stabilize</w:t>
        </w:r>
      </w:ins>
      <w:r>
        <w:rPr>
          <w:rFonts w:ascii="Times New Roman" w:hAnsi="Times New Roman" w:cs="Times New Roman"/>
          <w:sz w:val="24"/>
          <w:szCs w:val="24"/>
          <w:lang w:val="en-US"/>
        </w:rPr>
        <w:t xml:space="preserve"> his volatility </w:t>
      </w:r>
      <w:del w:id="22" w:author="Julia Juárez" w:date="2020-07-28T01:55:00Z">
        <w:r w:rsidRPr="00811F0F" w:rsidDel="00ED44B7">
          <w:rPr>
            <w:rFonts w:ascii="Times New Roman" w:hAnsi="Times New Roman" w:cs="Times New Roman"/>
            <w:sz w:val="24"/>
            <w:szCs w:val="24"/>
            <w:lang w:val="en-US"/>
          </w:rPr>
          <w:delText>stabilize</w:delText>
        </w:r>
        <w:r w:rsidDel="00ED44B7">
          <w:rPr>
            <w:rFonts w:ascii="Times New Roman" w:hAnsi="Times New Roman" w:cs="Times New Roman"/>
            <w:sz w:val="24"/>
            <w:szCs w:val="24"/>
            <w:lang w:val="en-US"/>
          </w:rPr>
          <w:delText xml:space="preserve"> </w:delText>
        </w:r>
        <w:r w:rsidRPr="00811F0F" w:rsidDel="00ED44B7">
          <w:rPr>
            <w:rFonts w:ascii="Times New Roman" w:hAnsi="Times New Roman" w:cs="Times New Roman"/>
            <w:sz w:val="24"/>
            <w:szCs w:val="24"/>
            <w:lang w:val="en-US"/>
          </w:rPr>
          <w:delText>to</w:delText>
        </w:r>
      </w:del>
      <w:ins w:id="23" w:author="Julia Juárez" w:date="2020-07-28T01:55:00Z">
        <w:r w:rsidR="00A65E76">
          <w:rPr>
            <w:rFonts w:ascii="Times New Roman" w:hAnsi="Times New Roman" w:cs="Times New Roman"/>
            <w:sz w:val="24"/>
            <w:szCs w:val="24"/>
            <w:lang w:val="en-US"/>
          </w:rPr>
          <w:t>to</w:t>
        </w:r>
      </w:ins>
      <w:r w:rsidRPr="00811F0F">
        <w:rPr>
          <w:rFonts w:ascii="Times New Roman" w:hAnsi="Times New Roman" w:cs="Times New Roman"/>
          <w:sz w:val="24"/>
          <w:szCs w:val="24"/>
          <w:lang w:val="en-US"/>
        </w:rPr>
        <w:t xml:space="preserve"> create </w:t>
      </w:r>
      <w:r>
        <w:rPr>
          <w:rFonts w:ascii="Times New Roman" w:hAnsi="Times New Roman" w:cs="Times New Roman"/>
          <w:sz w:val="24"/>
          <w:szCs w:val="24"/>
          <w:lang w:val="en-US"/>
        </w:rPr>
        <w:t>trust</w:t>
      </w:r>
      <w:r w:rsidRPr="00811F0F">
        <w:rPr>
          <w:rFonts w:ascii="Times New Roman" w:hAnsi="Times New Roman" w:cs="Times New Roman"/>
          <w:sz w:val="24"/>
          <w:szCs w:val="24"/>
          <w:lang w:val="en-US"/>
        </w:rPr>
        <w:t xml:space="preserve"> in society and</w:t>
      </w:r>
      <w:del w:id="24" w:author="Julia Juárez" w:date="2020-07-28T01:55:00Z">
        <w:r w:rsidRPr="00811F0F" w:rsidDel="00ED44B7">
          <w:rPr>
            <w:rFonts w:ascii="Times New Roman" w:hAnsi="Times New Roman" w:cs="Times New Roman"/>
            <w:sz w:val="24"/>
            <w:szCs w:val="24"/>
            <w:lang w:val="en-US"/>
          </w:rPr>
          <w:delText xml:space="preserve"> in</w:delText>
        </w:r>
      </w:del>
      <w:r w:rsidRPr="00811F0F">
        <w:rPr>
          <w:rFonts w:ascii="Times New Roman" w:hAnsi="Times New Roman" w:cs="Times New Roman"/>
          <w:sz w:val="24"/>
          <w:szCs w:val="24"/>
          <w:lang w:val="en-US"/>
        </w:rPr>
        <w:t xml:space="preserve"> businesses.</w:t>
      </w:r>
      <w:r>
        <w:rPr>
          <w:rFonts w:ascii="Times New Roman" w:hAnsi="Times New Roman" w:cs="Times New Roman"/>
          <w:sz w:val="24"/>
          <w:szCs w:val="24"/>
          <w:lang w:val="en-US"/>
        </w:rPr>
        <w:t xml:space="preserve"> </w:t>
      </w:r>
      <w:r w:rsidRPr="00332A7C">
        <w:rPr>
          <w:rFonts w:ascii="Times New Roman" w:hAnsi="Times New Roman" w:cs="Times New Roman"/>
          <w:sz w:val="24"/>
          <w:szCs w:val="24"/>
          <w:lang w:val="en-US"/>
        </w:rPr>
        <w:t>It has to be backed by governments and banks and also be accepted to pay debts and taxes.</w:t>
      </w:r>
    </w:p>
    <w:p w14:paraId="02089D39" w14:textId="77777777" w:rsidR="000F653E" w:rsidRPr="005015FB" w:rsidRDefault="000F653E" w:rsidP="000F653E">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Cryptocurrency is accepted at the same price of fiat currency. This case is unreal because is necessary that both money have the same volatility and the same value, this means, be the same.    </w:t>
      </w:r>
    </w:p>
    <w:p w14:paraId="1F843E32" w14:textId="77777777" w:rsidR="000F653E" w:rsidRPr="005015FB" w:rsidRDefault="000F653E" w:rsidP="000F653E">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3) Fiat money displaces cryptocurrency. This is the most real scenario, s</w:t>
      </w:r>
      <w:r w:rsidRPr="00811F0F">
        <w:rPr>
          <w:rFonts w:ascii="Times New Roman" w:hAnsi="Times New Roman" w:cs="Times New Roman"/>
          <w:sz w:val="24"/>
          <w:szCs w:val="24"/>
          <w:lang w:val="en-US"/>
        </w:rPr>
        <w:t>ince cryptocurrencies do not have much liquidity, are not accepted in many businesses, and cannot be used to pay debts, their value is expected to remain volatile and trend negative versus fiat money.</w:t>
      </w:r>
    </w:p>
    <w:p w14:paraId="2F52B745" w14:textId="77777777" w:rsidR="00696570" w:rsidRPr="006C7E30" w:rsidRDefault="00F35C59" w:rsidP="006C7E30">
      <w:pPr>
        <w:spacing w:line="480" w:lineRule="auto"/>
        <w:ind w:firstLine="708"/>
        <w:jc w:val="both"/>
        <w:rPr>
          <w:rFonts w:ascii="Times New Roman" w:hAnsi="Times New Roman" w:cs="Times New Roman"/>
          <w:sz w:val="24"/>
          <w:szCs w:val="24"/>
          <w:lang w:val="en-US"/>
        </w:rPr>
      </w:pPr>
      <w:r w:rsidRPr="00F35C59">
        <w:rPr>
          <w:rFonts w:ascii="Times New Roman" w:hAnsi="Times New Roman" w:cs="Times New Roman"/>
          <w:sz w:val="24"/>
          <w:szCs w:val="24"/>
          <w:lang w:val="en-US"/>
        </w:rPr>
        <w:t>In order to know what price theory cry</w:t>
      </w:r>
      <w:r>
        <w:rPr>
          <w:rFonts w:ascii="Times New Roman" w:hAnsi="Times New Roman" w:cs="Times New Roman"/>
          <w:sz w:val="24"/>
          <w:szCs w:val="24"/>
          <w:lang w:val="en-US"/>
        </w:rPr>
        <w:t xml:space="preserve">ptocurrencies follow, the law of long-term price formation by the </w:t>
      </w:r>
      <w:r w:rsidRPr="00F35C59">
        <w:rPr>
          <w:rFonts w:ascii="Times New Roman" w:hAnsi="Times New Roman" w:cs="Times New Roman"/>
          <w:sz w:val="24"/>
          <w:szCs w:val="24"/>
          <w:lang w:val="en-US"/>
        </w:rPr>
        <w:t>classical economists</w:t>
      </w:r>
      <w:r>
        <w:rPr>
          <w:rFonts w:ascii="Times New Roman" w:hAnsi="Times New Roman" w:cs="Times New Roman"/>
          <w:sz w:val="24"/>
          <w:szCs w:val="24"/>
          <w:lang w:val="en-US"/>
        </w:rPr>
        <w:t xml:space="preserve"> </w:t>
      </w:r>
      <w:r w:rsidRPr="00F35C59">
        <w:rPr>
          <w:rFonts w:ascii="Times New Roman" w:hAnsi="Times New Roman" w:cs="Times New Roman"/>
          <w:sz w:val="24"/>
          <w:szCs w:val="24"/>
          <w:lang w:val="en-US"/>
        </w:rPr>
        <w:t>versus marginalist price theory is pres</w:t>
      </w:r>
      <w:r>
        <w:rPr>
          <w:rFonts w:ascii="Times New Roman" w:hAnsi="Times New Roman" w:cs="Times New Roman"/>
          <w:sz w:val="24"/>
          <w:szCs w:val="24"/>
          <w:lang w:val="en-US"/>
        </w:rPr>
        <w:t>ented</w:t>
      </w:r>
      <w:r w:rsidRPr="00F35C5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5015FB">
        <w:rPr>
          <w:rFonts w:ascii="Times New Roman" w:hAnsi="Times New Roman" w:cs="Times New Roman"/>
          <w:sz w:val="24"/>
          <w:szCs w:val="24"/>
          <w:lang w:val="en-US"/>
        </w:rPr>
        <w:t>The law of long-term price formati</w:t>
      </w:r>
      <w:r>
        <w:rPr>
          <w:rFonts w:ascii="Times New Roman" w:hAnsi="Times New Roman" w:cs="Times New Roman"/>
          <w:sz w:val="24"/>
          <w:szCs w:val="24"/>
          <w:lang w:val="en-US"/>
        </w:rPr>
        <w:t>on</w:t>
      </w:r>
      <w:r w:rsidRPr="005015FB">
        <w:rPr>
          <w:rFonts w:ascii="Times New Roman" w:hAnsi="Times New Roman" w:cs="Times New Roman"/>
          <w:sz w:val="24"/>
          <w:szCs w:val="24"/>
          <w:lang w:val="en-US"/>
        </w:rPr>
        <w:t xml:space="preserve"> tells us that the market price oscillates around the price of production and is its anchor.</w:t>
      </w:r>
      <w:r>
        <w:rPr>
          <w:rFonts w:ascii="Times New Roman" w:hAnsi="Times New Roman" w:cs="Times New Roman"/>
          <w:sz w:val="24"/>
          <w:szCs w:val="24"/>
          <w:lang w:val="en-US"/>
        </w:rPr>
        <w:t xml:space="preserve"> </w:t>
      </w:r>
      <w:r w:rsidR="006C7E30" w:rsidRPr="006C7E30">
        <w:rPr>
          <w:rFonts w:ascii="Times New Roman" w:hAnsi="Times New Roman" w:cs="Times New Roman"/>
          <w:sz w:val="24"/>
          <w:szCs w:val="24"/>
          <w:lang w:val="en-US"/>
        </w:rPr>
        <w:t>Marginalist price theory says that the main determinant of the price of a commodity is supply and demand.</w:t>
      </w:r>
    </w:p>
    <w:p w14:paraId="134D97E7" w14:textId="77777777" w:rsidR="00696570" w:rsidRDefault="00696570" w:rsidP="005015FB">
      <w:pPr>
        <w:spacing w:line="480" w:lineRule="auto"/>
        <w:jc w:val="both"/>
        <w:rPr>
          <w:rFonts w:ascii="Times New Roman" w:hAnsi="Times New Roman" w:cs="Times New Roman"/>
          <w:b/>
          <w:sz w:val="24"/>
          <w:szCs w:val="24"/>
          <w:lang w:val="en-US"/>
        </w:rPr>
      </w:pPr>
    </w:p>
    <w:p w14:paraId="22C9377C" w14:textId="77777777" w:rsidR="006C7E30" w:rsidRPr="006C7E30" w:rsidRDefault="006C7E30" w:rsidP="006C7E30">
      <w:pPr>
        <w:spacing w:line="480" w:lineRule="auto"/>
        <w:ind w:firstLine="708"/>
        <w:rPr>
          <w:rFonts w:ascii="Times New Roman" w:hAnsi="Times New Roman" w:cs="Times New Roman"/>
          <w:sz w:val="24"/>
          <w:szCs w:val="24"/>
          <w:lang w:val="en-US"/>
        </w:rPr>
      </w:pPr>
    </w:p>
    <w:p w14:paraId="1C625D3A" w14:textId="77777777" w:rsidR="006C7E30" w:rsidRPr="006C7E30" w:rsidRDefault="006C7E30" w:rsidP="006C7E30">
      <w:pPr>
        <w:spacing w:line="480" w:lineRule="auto"/>
        <w:ind w:firstLine="708"/>
        <w:jc w:val="both"/>
        <w:rPr>
          <w:rFonts w:ascii="Times New Roman" w:hAnsi="Times New Roman" w:cs="Times New Roman"/>
          <w:sz w:val="24"/>
          <w:szCs w:val="24"/>
          <w:lang w:val="en-US"/>
        </w:rPr>
      </w:pPr>
      <w:r w:rsidRPr="006C7E30">
        <w:rPr>
          <w:rFonts w:ascii="Times New Roman" w:hAnsi="Times New Roman" w:cs="Times New Roman"/>
          <w:sz w:val="24"/>
          <w:szCs w:val="24"/>
          <w:lang w:val="en-US"/>
        </w:rPr>
        <w:t>Fact</w:t>
      </w:r>
      <w:r>
        <w:rPr>
          <w:rFonts w:ascii="Times New Roman" w:hAnsi="Times New Roman" w:cs="Times New Roman"/>
          <w:sz w:val="24"/>
          <w:szCs w:val="24"/>
          <w:lang w:val="en-US"/>
        </w:rPr>
        <w:t>ors influencing the price of a f</w:t>
      </w:r>
      <w:r w:rsidRPr="006C7E30">
        <w:rPr>
          <w:rFonts w:ascii="Times New Roman" w:hAnsi="Times New Roman" w:cs="Times New Roman"/>
          <w:sz w:val="24"/>
          <w:szCs w:val="24"/>
          <w:lang w:val="en-US"/>
        </w:rPr>
        <w:t>iat currency are explored:</w:t>
      </w:r>
      <w:r>
        <w:rPr>
          <w:rFonts w:ascii="Times New Roman" w:hAnsi="Times New Roman" w:cs="Times New Roman"/>
          <w:sz w:val="24"/>
          <w:szCs w:val="24"/>
          <w:lang w:val="en-US"/>
        </w:rPr>
        <w:t xml:space="preserve"> </w:t>
      </w:r>
      <w:r w:rsidRPr="006C7E30">
        <w:rPr>
          <w:rFonts w:ascii="Times New Roman" w:hAnsi="Times New Roman" w:cs="Times New Roman"/>
          <w:sz w:val="24"/>
          <w:szCs w:val="24"/>
          <w:lang w:val="en-US"/>
        </w:rPr>
        <w:t>relative inflation rates, relative interest rates, relative income levels, government controls and expectations</w:t>
      </w:r>
      <w:r>
        <w:rPr>
          <w:rFonts w:ascii="Times New Roman" w:hAnsi="Times New Roman" w:cs="Times New Roman"/>
          <w:sz w:val="24"/>
          <w:szCs w:val="24"/>
          <w:lang w:val="en-US"/>
        </w:rPr>
        <w:t xml:space="preserve">. </w:t>
      </w:r>
      <w:r w:rsidRPr="006C7E30">
        <w:rPr>
          <w:rFonts w:ascii="Times New Roman" w:hAnsi="Times New Roman" w:cs="Times New Roman"/>
          <w:sz w:val="24"/>
          <w:szCs w:val="24"/>
          <w:lang w:val="en-US"/>
        </w:rPr>
        <w:t>All these factors are compared to the determinants of the price of cryptocurrencies: energy used in its production, money invested, and factor supply and demand. These determinants are found to be weak in explanatory terms.</w:t>
      </w:r>
    </w:p>
    <w:p w14:paraId="049F30FF" w14:textId="77777777" w:rsidR="007B015D" w:rsidRPr="007B015D" w:rsidRDefault="006559F3" w:rsidP="007B015D">
      <w:pPr>
        <w:spacing w:line="480" w:lineRule="auto"/>
        <w:ind w:firstLine="708"/>
        <w:jc w:val="both"/>
        <w:rPr>
          <w:rFonts w:ascii="Times New Roman" w:hAnsi="Times New Roman" w:cs="Times New Roman"/>
          <w:sz w:val="24"/>
          <w:szCs w:val="24"/>
          <w:lang w:val="en-US"/>
        </w:rPr>
      </w:pPr>
      <w:r w:rsidRPr="006559F3">
        <w:rPr>
          <w:rFonts w:ascii="Times New Roman" w:hAnsi="Times New Roman" w:cs="Times New Roman"/>
          <w:sz w:val="24"/>
          <w:szCs w:val="24"/>
          <w:lang w:val="en-US"/>
        </w:rPr>
        <w:t>The volatility of the two main cryptocurrencies around the w</w:t>
      </w:r>
      <w:r>
        <w:rPr>
          <w:rFonts w:ascii="Times New Roman" w:hAnsi="Times New Roman" w:cs="Times New Roman"/>
          <w:sz w:val="24"/>
          <w:szCs w:val="24"/>
          <w:lang w:val="en-US"/>
        </w:rPr>
        <w:t>orld is presented: Bitcoin and E</w:t>
      </w:r>
      <w:r w:rsidRPr="006559F3">
        <w:rPr>
          <w:rFonts w:ascii="Times New Roman" w:hAnsi="Times New Roman" w:cs="Times New Roman"/>
          <w:sz w:val="24"/>
          <w:szCs w:val="24"/>
          <w:lang w:val="en-US"/>
        </w:rPr>
        <w:t>thereum</w:t>
      </w:r>
      <w:r>
        <w:rPr>
          <w:rFonts w:ascii="Times New Roman" w:hAnsi="Times New Roman" w:cs="Times New Roman"/>
          <w:sz w:val="24"/>
          <w:szCs w:val="24"/>
          <w:lang w:val="en-US"/>
        </w:rPr>
        <w:t xml:space="preserve">. </w:t>
      </w:r>
      <w:r w:rsidRPr="006559F3">
        <w:rPr>
          <w:rFonts w:ascii="Times New Roman" w:hAnsi="Times New Roman" w:cs="Times New Roman"/>
          <w:sz w:val="24"/>
          <w:szCs w:val="24"/>
          <w:lang w:val="en-US"/>
        </w:rPr>
        <w:t>The high volatility that cryptocurrencies have with respect to their price is an undesirable characteristic in all types of currency, since it makes it unstable.</w:t>
      </w:r>
      <w:r w:rsidR="00EE547A">
        <w:rPr>
          <w:rFonts w:ascii="Times New Roman" w:hAnsi="Times New Roman" w:cs="Times New Roman"/>
          <w:sz w:val="24"/>
          <w:szCs w:val="24"/>
          <w:lang w:val="en-US"/>
        </w:rPr>
        <w:t xml:space="preserve"> </w:t>
      </w:r>
      <w:r w:rsidR="00EE547A" w:rsidRPr="00EE547A">
        <w:rPr>
          <w:rFonts w:ascii="Times New Roman" w:hAnsi="Times New Roman" w:cs="Times New Roman"/>
          <w:sz w:val="24"/>
          <w:szCs w:val="24"/>
          <w:lang w:val="en-US"/>
        </w:rPr>
        <w:t>Some financial market laws are studied in order to understand the causes that have given rise to such high volatility.</w:t>
      </w:r>
      <w:r w:rsidR="00EE547A">
        <w:rPr>
          <w:rFonts w:ascii="Times New Roman" w:hAnsi="Times New Roman" w:cs="Times New Roman"/>
          <w:sz w:val="24"/>
          <w:szCs w:val="24"/>
          <w:lang w:val="en-US"/>
        </w:rPr>
        <w:t xml:space="preserve"> The laws are 1) M</w:t>
      </w:r>
      <w:r w:rsidR="00EE547A" w:rsidRPr="005015FB">
        <w:rPr>
          <w:rFonts w:ascii="Times New Roman" w:hAnsi="Times New Roman" w:cs="Times New Roman"/>
          <w:sz w:val="24"/>
          <w:szCs w:val="24"/>
          <w:lang w:val="en-US"/>
        </w:rPr>
        <w:t>ore liquidity, the less sensitivity of the supply and demand curves to few commercial transaction</w:t>
      </w:r>
      <w:r w:rsidR="00EE547A">
        <w:rPr>
          <w:rFonts w:ascii="Times New Roman" w:hAnsi="Times New Roman" w:cs="Times New Roman"/>
          <w:sz w:val="24"/>
          <w:szCs w:val="24"/>
          <w:lang w:val="en-US"/>
        </w:rPr>
        <w:t>s and vice versa. 2) M</w:t>
      </w:r>
      <w:r w:rsidR="00EE547A" w:rsidRPr="005015FB">
        <w:rPr>
          <w:rFonts w:ascii="Times New Roman" w:hAnsi="Times New Roman" w:cs="Times New Roman"/>
          <w:sz w:val="24"/>
          <w:szCs w:val="24"/>
          <w:lang w:val="en-US"/>
        </w:rPr>
        <w:t>ore members of the market with operations of low amount less volatility and vice versa (see Madura, 2015, p. 120).</w:t>
      </w:r>
    </w:p>
    <w:p w14:paraId="6A275F94" w14:textId="77777777" w:rsidR="007B015D" w:rsidRPr="007B015D" w:rsidRDefault="007B015D" w:rsidP="007B015D">
      <w:pPr>
        <w:spacing w:line="480" w:lineRule="auto"/>
        <w:ind w:firstLine="708"/>
        <w:jc w:val="both"/>
        <w:rPr>
          <w:rFonts w:ascii="Times New Roman" w:hAnsi="Times New Roman" w:cs="Times New Roman"/>
          <w:sz w:val="24"/>
          <w:szCs w:val="24"/>
          <w:lang w:val="en-US"/>
        </w:rPr>
      </w:pPr>
      <w:r w:rsidRPr="007B015D">
        <w:rPr>
          <w:rFonts w:ascii="Times New Roman" w:hAnsi="Times New Roman" w:cs="Times New Roman"/>
          <w:sz w:val="24"/>
          <w:szCs w:val="24"/>
          <w:lang w:val="en-US"/>
        </w:rPr>
        <w:t>With the help of stationarity tests and eGarch models, the main hypothesis and the secondary hypothesis were tested.</w:t>
      </w:r>
      <w:r>
        <w:rPr>
          <w:rFonts w:ascii="Times New Roman" w:hAnsi="Times New Roman" w:cs="Times New Roman"/>
          <w:sz w:val="24"/>
          <w:szCs w:val="24"/>
          <w:lang w:val="en-US"/>
        </w:rPr>
        <w:t xml:space="preserve"> </w:t>
      </w:r>
      <w:r w:rsidRPr="007B015D">
        <w:rPr>
          <w:rFonts w:ascii="Times New Roman" w:hAnsi="Times New Roman" w:cs="Times New Roman"/>
          <w:sz w:val="24"/>
          <w:szCs w:val="24"/>
          <w:lang w:val="en-US"/>
        </w:rPr>
        <w:t>The results obtained here are presented in the conclusions.</w:t>
      </w:r>
    </w:p>
    <w:p w14:paraId="038AB2C5" w14:textId="77777777" w:rsidR="00E52C7C" w:rsidRDefault="00E52C7C" w:rsidP="00E52C7C">
      <w:pPr>
        <w:spacing w:line="480" w:lineRule="auto"/>
        <w:ind w:firstLine="708"/>
        <w:jc w:val="both"/>
        <w:rPr>
          <w:rFonts w:ascii="Times New Roman" w:hAnsi="Times New Roman" w:cs="Times New Roman"/>
          <w:sz w:val="24"/>
          <w:szCs w:val="24"/>
          <w:lang w:val="en-US"/>
        </w:rPr>
      </w:pPr>
      <w:r w:rsidRPr="003221F9">
        <w:rPr>
          <w:rFonts w:ascii="Times New Roman" w:hAnsi="Times New Roman" w:cs="Times New Roman"/>
          <w:sz w:val="24"/>
          <w:szCs w:val="24"/>
          <w:lang w:val="en-US"/>
        </w:rPr>
        <w:t>Main hypothesis: the cryptocurrencies stu</w:t>
      </w:r>
      <w:r>
        <w:rPr>
          <w:rFonts w:ascii="Times New Roman" w:hAnsi="Times New Roman" w:cs="Times New Roman"/>
          <w:sz w:val="24"/>
          <w:szCs w:val="24"/>
          <w:lang w:val="en-US"/>
        </w:rPr>
        <w:t>died</w:t>
      </w:r>
      <w:r w:rsidRPr="003221F9">
        <w:rPr>
          <w:rFonts w:ascii="Times New Roman" w:hAnsi="Times New Roman" w:cs="Times New Roman"/>
          <w:sz w:val="24"/>
          <w:szCs w:val="24"/>
          <w:lang w:val="en-US"/>
        </w:rPr>
        <w:t xml:space="preserve"> are not stationary. This implies that its trajectory is difficult to predict. The fundamentals of cryptocurrencies are very weak compared to those of legal tender currencies. Therefore, if this is true, coupled with the fact of excessive volatility, we can assure that cryptocurrencies follow a marginalist price theory, where the laws of supply and demand are the main factor in determining prices, versus a classical theory of prices.</w:t>
      </w:r>
    </w:p>
    <w:p w14:paraId="7AF8E8A9" w14:textId="77777777" w:rsidR="0094656E" w:rsidRPr="0094656E" w:rsidRDefault="007B015D" w:rsidP="0094656E">
      <w:pPr>
        <w:spacing w:line="480" w:lineRule="auto"/>
        <w:ind w:firstLine="708"/>
        <w:jc w:val="both"/>
        <w:rPr>
          <w:rFonts w:ascii="Times New Roman" w:hAnsi="Times New Roman" w:cs="Times New Roman"/>
          <w:sz w:val="24"/>
          <w:szCs w:val="24"/>
          <w:lang w:val="en-US"/>
        </w:rPr>
      </w:pPr>
      <w:r w:rsidRPr="008C092B">
        <w:rPr>
          <w:rFonts w:ascii="Times New Roman" w:hAnsi="Times New Roman" w:cs="Times New Roman"/>
          <w:sz w:val="24"/>
          <w:szCs w:val="24"/>
          <w:lang w:val="en-US"/>
        </w:rPr>
        <w:lastRenderedPageBreak/>
        <w:t>Secondary hypothesis: the volatility of cryptocurrencies is not symmetric, tends to be negative, that is, the cryptocurrencies studied here have downward pressure in the study period</w:t>
      </w:r>
      <w:r>
        <w:rPr>
          <w:rFonts w:ascii="Times New Roman" w:hAnsi="Times New Roman" w:cs="Times New Roman"/>
          <w:sz w:val="24"/>
          <w:szCs w:val="24"/>
          <w:lang w:val="en-US"/>
        </w:rPr>
        <w:t>.</w:t>
      </w:r>
    </w:p>
    <w:p w14:paraId="3A0284F8" w14:textId="77777777" w:rsidR="00EF0156" w:rsidRPr="00EF0156" w:rsidRDefault="0094656E" w:rsidP="00EF0156">
      <w:pPr>
        <w:spacing w:line="480" w:lineRule="auto"/>
        <w:ind w:firstLine="708"/>
        <w:jc w:val="both"/>
        <w:rPr>
          <w:rFonts w:ascii="Times New Roman" w:hAnsi="Times New Roman" w:cs="Times New Roman"/>
          <w:sz w:val="24"/>
          <w:szCs w:val="24"/>
          <w:lang w:val="en-US"/>
        </w:rPr>
      </w:pPr>
      <w:r w:rsidRPr="0094656E">
        <w:rPr>
          <w:rFonts w:ascii="Times New Roman" w:hAnsi="Times New Roman" w:cs="Times New Roman"/>
          <w:sz w:val="24"/>
          <w:szCs w:val="24"/>
          <w:lang w:val="en-US"/>
        </w:rPr>
        <w:t xml:space="preserve">After the econometric tests, some of the most famous financial bubbles in history are described. Their main characteristics are mentioned and we study which of them </w:t>
      </w:r>
      <w:r>
        <w:rPr>
          <w:rFonts w:ascii="Times New Roman" w:hAnsi="Times New Roman" w:cs="Times New Roman"/>
          <w:sz w:val="24"/>
          <w:szCs w:val="24"/>
          <w:lang w:val="en-US"/>
        </w:rPr>
        <w:t xml:space="preserve">are present in cryptocurrencies, like </w:t>
      </w:r>
      <w:r w:rsidRPr="0094656E">
        <w:rPr>
          <w:rFonts w:ascii="Times New Roman" w:hAnsi="Times New Roman" w:cs="Times New Roman"/>
          <w:sz w:val="24"/>
          <w:szCs w:val="24"/>
          <w:lang w:val="en-US"/>
        </w:rPr>
        <w:t>high price volatility and a high trading volume.</w:t>
      </w:r>
    </w:p>
    <w:p w14:paraId="0DB3F563" w14:textId="77777777" w:rsidR="00EF0156" w:rsidRDefault="00EF0156" w:rsidP="00EF0156">
      <w:pPr>
        <w:spacing w:line="480" w:lineRule="auto"/>
        <w:ind w:firstLine="708"/>
        <w:jc w:val="both"/>
        <w:rPr>
          <w:rFonts w:ascii="Times New Roman" w:hAnsi="Times New Roman" w:cs="Times New Roman"/>
          <w:sz w:val="24"/>
          <w:szCs w:val="24"/>
          <w:lang w:val="en-US"/>
        </w:rPr>
      </w:pPr>
      <w:r w:rsidRPr="00EF0156">
        <w:rPr>
          <w:rFonts w:ascii="Times New Roman" w:hAnsi="Times New Roman" w:cs="Times New Roman"/>
          <w:sz w:val="24"/>
          <w:szCs w:val="24"/>
          <w:lang w:val="en-US"/>
        </w:rPr>
        <w:t>The consequences of switching from fiat money to the use of a cryptocurrency are presented in the chapter on macroeconomics and inflation.</w:t>
      </w:r>
      <w:r>
        <w:rPr>
          <w:rFonts w:ascii="Times New Roman" w:hAnsi="Times New Roman" w:cs="Times New Roman"/>
          <w:sz w:val="24"/>
          <w:szCs w:val="24"/>
          <w:lang w:val="en-US"/>
        </w:rPr>
        <w:t xml:space="preserve"> O</w:t>
      </w:r>
      <w:r w:rsidRPr="00EF0156">
        <w:rPr>
          <w:rFonts w:ascii="Times New Roman" w:hAnsi="Times New Roman" w:cs="Times New Roman"/>
          <w:sz w:val="24"/>
          <w:szCs w:val="24"/>
          <w:lang w:val="en-US"/>
        </w:rPr>
        <w:t>ne of the consequences of this fact would be that current monetary policy would cease to make sense, due to the ineffectiveness of the interest rate; and fiscal policy would regain importance since the withholding of taxes would be done automatically.</w:t>
      </w:r>
    </w:p>
    <w:p w14:paraId="4BD9A1E5" w14:textId="77777777" w:rsidR="001F77BA" w:rsidRPr="001F77BA" w:rsidRDefault="004F03E0" w:rsidP="001F77BA">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S</w:t>
      </w:r>
      <w:r w:rsidRPr="004F03E0">
        <w:rPr>
          <w:rFonts w:ascii="Times New Roman" w:hAnsi="Times New Roman" w:cs="Times New Roman"/>
          <w:sz w:val="24"/>
          <w:szCs w:val="24"/>
          <w:lang w:val="en-US"/>
        </w:rPr>
        <w:t>ome alternative developments to cryptocurrencies based on blockchain technology are proposed: Blockchain bond system, Blockchain Public Contracts Management System and a Payment system in the real estate sector.</w:t>
      </w:r>
      <w:r>
        <w:rPr>
          <w:rFonts w:ascii="Times New Roman" w:hAnsi="Times New Roman" w:cs="Times New Roman"/>
          <w:sz w:val="24"/>
          <w:szCs w:val="24"/>
          <w:lang w:val="en-US"/>
        </w:rPr>
        <w:t xml:space="preserve"> </w:t>
      </w:r>
      <w:r w:rsidRPr="004F03E0">
        <w:rPr>
          <w:rFonts w:ascii="Times New Roman" w:hAnsi="Times New Roman" w:cs="Times New Roman"/>
          <w:sz w:val="24"/>
          <w:szCs w:val="24"/>
          <w:lang w:val="en-US"/>
        </w:rPr>
        <w:t xml:space="preserve">This with the aim of exploring new </w:t>
      </w:r>
      <w:r>
        <w:rPr>
          <w:rFonts w:ascii="Times New Roman" w:hAnsi="Times New Roman" w:cs="Times New Roman"/>
          <w:sz w:val="24"/>
          <w:szCs w:val="24"/>
          <w:lang w:val="en-US"/>
        </w:rPr>
        <w:t xml:space="preserve">low risk </w:t>
      </w:r>
      <w:r w:rsidRPr="004F03E0">
        <w:rPr>
          <w:rFonts w:ascii="Times New Roman" w:hAnsi="Times New Roman" w:cs="Times New Roman"/>
          <w:sz w:val="24"/>
          <w:szCs w:val="24"/>
          <w:lang w:val="en-US"/>
        </w:rPr>
        <w:t>ways for the application of this technology in emerging countries.</w:t>
      </w:r>
    </w:p>
    <w:p w14:paraId="77249A3E" w14:textId="77777777" w:rsidR="001F77BA" w:rsidRPr="001F77BA" w:rsidRDefault="001F77BA" w:rsidP="001F77BA">
      <w:pPr>
        <w:spacing w:line="480" w:lineRule="auto"/>
        <w:ind w:firstLine="708"/>
        <w:jc w:val="both"/>
        <w:rPr>
          <w:rFonts w:ascii="Times New Roman" w:hAnsi="Times New Roman" w:cs="Times New Roman"/>
          <w:sz w:val="24"/>
          <w:szCs w:val="24"/>
          <w:lang w:val="en-US"/>
        </w:rPr>
      </w:pPr>
      <w:commentRangeStart w:id="25"/>
      <w:r w:rsidRPr="001F77BA">
        <w:rPr>
          <w:rFonts w:ascii="Times New Roman" w:hAnsi="Times New Roman" w:cs="Times New Roman"/>
          <w:sz w:val="24"/>
          <w:szCs w:val="24"/>
          <w:lang w:val="en-US"/>
        </w:rPr>
        <w:t>The conclusions of this essay are presented below</w:t>
      </w:r>
      <w:r>
        <w:rPr>
          <w:rFonts w:ascii="Times New Roman" w:hAnsi="Times New Roman" w:cs="Times New Roman"/>
          <w:sz w:val="24"/>
          <w:szCs w:val="24"/>
          <w:lang w:val="en-US"/>
        </w:rPr>
        <w:t>.</w:t>
      </w:r>
      <w:commentRangeEnd w:id="25"/>
      <w:r w:rsidR="006B7214">
        <w:rPr>
          <w:rStyle w:val="Refdecomentario"/>
        </w:rPr>
        <w:commentReference w:id="25"/>
      </w:r>
    </w:p>
    <w:p w14:paraId="523E2460" w14:textId="77777777" w:rsidR="001F77BA" w:rsidRPr="00084475" w:rsidRDefault="001F77BA" w:rsidP="001F77BA">
      <w:pPr>
        <w:spacing w:line="480" w:lineRule="auto"/>
        <w:ind w:firstLine="708"/>
        <w:jc w:val="both"/>
        <w:rPr>
          <w:rFonts w:ascii="Times New Roman" w:hAnsi="Times New Roman" w:cs="Times New Roman"/>
          <w:sz w:val="24"/>
          <w:szCs w:val="24"/>
          <w:lang w:val="en-US"/>
        </w:rPr>
      </w:pPr>
      <w:r w:rsidRPr="00A125FF">
        <w:rPr>
          <w:rFonts w:ascii="Times New Roman" w:hAnsi="Times New Roman" w:cs="Times New Roman"/>
          <w:sz w:val="24"/>
          <w:szCs w:val="24"/>
          <w:lang w:val="en-US"/>
        </w:rPr>
        <w:t>Even if cryptocurrencies meet desirable characteristics in a currency, such as:</w:t>
      </w:r>
      <w:r>
        <w:rPr>
          <w:rFonts w:ascii="Times New Roman" w:hAnsi="Times New Roman" w:cs="Times New Roman"/>
          <w:sz w:val="24"/>
          <w:szCs w:val="24"/>
          <w:lang w:val="en-US"/>
        </w:rPr>
        <w:t xml:space="preserve"> </w:t>
      </w:r>
      <w:r w:rsidRPr="00910E40">
        <w:rPr>
          <w:rFonts w:ascii="Times New Roman" w:hAnsi="Times New Roman" w:cs="Times New Roman"/>
          <w:sz w:val="24"/>
          <w:szCs w:val="24"/>
          <w:lang w:val="en-US"/>
        </w:rPr>
        <w:t xml:space="preserve">consistency, stability, </w:t>
      </w:r>
      <w:r>
        <w:rPr>
          <w:rFonts w:ascii="Times New Roman" w:hAnsi="Times New Roman" w:cs="Times New Roman"/>
          <w:sz w:val="24"/>
          <w:szCs w:val="24"/>
          <w:lang w:val="en-US"/>
        </w:rPr>
        <w:t xml:space="preserve">high quality, </w:t>
      </w:r>
      <w:r w:rsidRPr="00910E40">
        <w:rPr>
          <w:rFonts w:ascii="Times New Roman" w:hAnsi="Times New Roman" w:cs="Times New Roman"/>
          <w:sz w:val="24"/>
          <w:szCs w:val="24"/>
          <w:lang w:val="en-US"/>
        </w:rPr>
        <w:t>durability, security, transparency,</w:t>
      </w:r>
      <w:r>
        <w:rPr>
          <w:rFonts w:ascii="Times New Roman" w:hAnsi="Times New Roman" w:cs="Times New Roman"/>
          <w:sz w:val="24"/>
          <w:szCs w:val="24"/>
          <w:lang w:val="en-US"/>
        </w:rPr>
        <w:t xml:space="preserve"> and so on, t</w:t>
      </w:r>
      <w:r w:rsidRPr="000F4DEC">
        <w:rPr>
          <w:rFonts w:ascii="Times New Roman" w:hAnsi="Times New Roman" w:cs="Times New Roman"/>
          <w:sz w:val="24"/>
          <w:szCs w:val="24"/>
          <w:lang w:val="en-US"/>
        </w:rPr>
        <w:t>hey are not a currency in the wide extension of the term</w:t>
      </w:r>
      <w:r>
        <w:rPr>
          <w:rFonts w:ascii="Times New Roman" w:hAnsi="Times New Roman" w:cs="Times New Roman"/>
          <w:sz w:val="24"/>
          <w:szCs w:val="24"/>
          <w:lang w:val="en-US"/>
        </w:rPr>
        <w:t xml:space="preserve">. </w:t>
      </w:r>
      <w:r w:rsidRPr="003929B1">
        <w:rPr>
          <w:rFonts w:ascii="Times New Roman" w:hAnsi="Times New Roman" w:cs="Times New Roman"/>
          <w:sz w:val="24"/>
          <w:szCs w:val="24"/>
          <w:lang w:val="en-US"/>
        </w:rPr>
        <w:t>The</w:t>
      </w:r>
      <w:r>
        <w:rPr>
          <w:rFonts w:ascii="Times New Roman" w:hAnsi="Times New Roman" w:cs="Times New Roman"/>
          <w:sz w:val="24"/>
          <w:szCs w:val="24"/>
          <w:lang w:val="en-US"/>
        </w:rPr>
        <w:t>re is a paradox with these currencies</w:t>
      </w:r>
      <w:r w:rsidRPr="003929B1">
        <w:rPr>
          <w:rFonts w:ascii="Times New Roman" w:hAnsi="Times New Roman" w:cs="Times New Roman"/>
          <w:sz w:val="24"/>
          <w:szCs w:val="24"/>
          <w:lang w:val="en-US"/>
        </w:rPr>
        <w:t xml:space="preserve">: in theory anyone </w:t>
      </w:r>
      <w:r>
        <w:rPr>
          <w:rFonts w:ascii="Times New Roman" w:hAnsi="Times New Roman" w:cs="Times New Roman"/>
          <w:sz w:val="24"/>
          <w:szCs w:val="24"/>
          <w:lang w:val="en-US"/>
        </w:rPr>
        <w:t>could buy some chips with cryptocurrencies</w:t>
      </w:r>
      <w:r w:rsidRPr="003929B1">
        <w:rPr>
          <w:rFonts w:ascii="Times New Roman" w:hAnsi="Times New Roman" w:cs="Times New Roman"/>
          <w:sz w:val="24"/>
          <w:szCs w:val="24"/>
          <w:lang w:val="en-US"/>
        </w:rPr>
        <w:t>, in reality no one does.</w:t>
      </w:r>
      <w:r>
        <w:rPr>
          <w:rFonts w:ascii="Times New Roman" w:hAnsi="Times New Roman" w:cs="Times New Roman"/>
          <w:sz w:val="24"/>
          <w:szCs w:val="24"/>
          <w:lang w:val="en-US"/>
        </w:rPr>
        <w:t xml:space="preserve"> </w:t>
      </w:r>
      <w:commentRangeStart w:id="26"/>
      <w:r w:rsidRPr="003929B1">
        <w:rPr>
          <w:rFonts w:ascii="Times New Roman" w:hAnsi="Times New Roman" w:cs="Times New Roman"/>
          <w:sz w:val="24"/>
          <w:szCs w:val="24"/>
          <w:lang w:val="en-US"/>
        </w:rPr>
        <w:t>The causes of this phenomenon are multiples, among them are mainly</w:t>
      </w:r>
      <w:r>
        <w:rPr>
          <w:rFonts w:ascii="Times New Roman" w:hAnsi="Times New Roman" w:cs="Times New Roman"/>
          <w:sz w:val="24"/>
          <w:szCs w:val="24"/>
          <w:lang w:val="en-US"/>
        </w:rPr>
        <w:t xml:space="preserve"> </w:t>
      </w:r>
      <w:r w:rsidRPr="003929B1">
        <w:rPr>
          <w:rFonts w:ascii="Times New Roman" w:hAnsi="Times New Roman" w:cs="Times New Roman"/>
          <w:sz w:val="24"/>
          <w:szCs w:val="24"/>
          <w:lang w:val="en-US"/>
        </w:rPr>
        <w:t>that they do not have institutional support</w:t>
      </w:r>
      <w:del w:id="27" w:author="Julia Juárez" w:date="2020-07-28T02:21:00Z">
        <w:r w:rsidDel="006B7214">
          <w:rPr>
            <w:rFonts w:ascii="Times New Roman" w:hAnsi="Times New Roman" w:cs="Times New Roman"/>
            <w:sz w:val="24"/>
            <w:szCs w:val="24"/>
            <w:lang w:val="en-US"/>
          </w:rPr>
          <w:delText>,</w:delText>
        </w:r>
      </w:del>
      <w:r>
        <w:rPr>
          <w:rFonts w:ascii="Times New Roman" w:hAnsi="Times New Roman" w:cs="Times New Roman"/>
          <w:sz w:val="24"/>
          <w:szCs w:val="24"/>
          <w:lang w:val="en-US"/>
        </w:rPr>
        <w:t xml:space="preserve"> </w:t>
      </w:r>
      <w:r w:rsidRPr="000167AE">
        <w:rPr>
          <w:rFonts w:ascii="Times New Roman" w:hAnsi="Times New Roman" w:cs="Times New Roman"/>
          <w:sz w:val="24"/>
          <w:szCs w:val="24"/>
          <w:lang w:val="en-US"/>
        </w:rPr>
        <w:t>from the government because by accepting a democratic currency it loses its sovereignty and important resources</w:t>
      </w:r>
      <w:commentRangeEnd w:id="26"/>
      <w:r w:rsidR="00FB77E2">
        <w:rPr>
          <w:rStyle w:val="Refdecomentario"/>
        </w:rPr>
        <w:commentReference w:id="26"/>
      </w:r>
      <w:r>
        <w:rPr>
          <w:rFonts w:ascii="Times New Roman" w:hAnsi="Times New Roman" w:cs="Times New Roman"/>
          <w:sz w:val="24"/>
          <w:szCs w:val="24"/>
          <w:lang w:val="en-US"/>
        </w:rPr>
        <w:t xml:space="preserve">, </w:t>
      </w:r>
      <w:r w:rsidRPr="000167AE">
        <w:rPr>
          <w:rFonts w:ascii="Times New Roman" w:hAnsi="Times New Roman" w:cs="Times New Roman"/>
          <w:sz w:val="24"/>
          <w:szCs w:val="24"/>
          <w:lang w:val="en-US"/>
        </w:rPr>
        <w:t>from other institutions because the interest rate would cease to be effective as an instrument of monet</w:t>
      </w:r>
      <w:r>
        <w:rPr>
          <w:rFonts w:ascii="Times New Roman" w:hAnsi="Times New Roman" w:cs="Times New Roman"/>
          <w:sz w:val="24"/>
          <w:szCs w:val="24"/>
          <w:lang w:val="en-US"/>
        </w:rPr>
        <w:t xml:space="preserve">ary policy and credit regulator; </w:t>
      </w:r>
      <w:r w:rsidRPr="00667F79">
        <w:rPr>
          <w:rFonts w:ascii="Times New Roman" w:hAnsi="Times New Roman" w:cs="Times New Roman"/>
          <w:sz w:val="24"/>
          <w:szCs w:val="24"/>
          <w:lang w:val="en-US"/>
        </w:rPr>
        <w:lastRenderedPageBreak/>
        <w:t>the supply curve is rigid</w:t>
      </w:r>
      <w:r>
        <w:rPr>
          <w:rFonts w:ascii="Times New Roman" w:hAnsi="Times New Roman" w:cs="Times New Roman"/>
          <w:sz w:val="24"/>
          <w:szCs w:val="24"/>
          <w:lang w:val="en-US"/>
        </w:rPr>
        <w:t xml:space="preserve">, </w:t>
      </w:r>
      <w:r w:rsidRPr="00667F79">
        <w:rPr>
          <w:rFonts w:ascii="Times New Roman" w:hAnsi="Times New Roman" w:cs="Times New Roman"/>
          <w:sz w:val="24"/>
          <w:szCs w:val="24"/>
          <w:lang w:val="en-US"/>
        </w:rPr>
        <w:t>they only have the capacity to issue currency, not to contract the issue</w:t>
      </w:r>
      <w:r>
        <w:rPr>
          <w:rFonts w:ascii="Times New Roman" w:hAnsi="Times New Roman" w:cs="Times New Roman"/>
          <w:sz w:val="24"/>
          <w:szCs w:val="24"/>
          <w:lang w:val="en-US"/>
        </w:rPr>
        <w:t>; t</w:t>
      </w:r>
      <w:r w:rsidRPr="000167AE">
        <w:rPr>
          <w:rFonts w:ascii="Times New Roman" w:hAnsi="Times New Roman" w:cs="Times New Roman"/>
          <w:sz w:val="24"/>
          <w:szCs w:val="24"/>
          <w:lang w:val="en-US"/>
        </w:rPr>
        <w:t>hey have high volatility</w:t>
      </w:r>
      <w:r>
        <w:rPr>
          <w:rFonts w:ascii="Times New Roman" w:hAnsi="Times New Roman" w:cs="Times New Roman"/>
          <w:sz w:val="24"/>
          <w:szCs w:val="24"/>
          <w:lang w:val="en-US"/>
        </w:rPr>
        <w:t xml:space="preserve"> and </w:t>
      </w:r>
      <w:r w:rsidRPr="0094656E">
        <w:rPr>
          <w:rFonts w:ascii="Times New Roman" w:hAnsi="Times New Roman" w:cs="Times New Roman"/>
          <w:sz w:val="24"/>
          <w:szCs w:val="24"/>
          <w:lang w:val="en-US"/>
        </w:rPr>
        <w:t>high trading volume</w:t>
      </w:r>
      <w:r w:rsidRPr="000167AE">
        <w:rPr>
          <w:rFonts w:ascii="Times New Roman" w:hAnsi="Times New Roman" w:cs="Times New Roman"/>
          <w:sz w:val="24"/>
          <w:szCs w:val="24"/>
          <w:lang w:val="en-US"/>
        </w:rPr>
        <w:t>, typical of risky assets</w:t>
      </w:r>
      <w:r>
        <w:rPr>
          <w:rFonts w:ascii="Times New Roman" w:hAnsi="Times New Roman" w:cs="Times New Roman"/>
          <w:sz w:val="24"/>
          <w:szCs w:val="24"/>
          <w:lang w:val="en-US"/>
        </w:rPr>
        <w:t xml:space="preserve"> and financial bubbles; d</w:t>
      </w:r>
      <w:r w:rsidRPr="000167AE">
        <w:rPr>
          <w:rFonts w:ascii="Times New Roman" w:hAnsi="Times New Roman" w:cs="Times New Roman"/>
          <w:sz w:val="24"/>
          <w:szCs w:val="24"/>
          <w:lang w:val="en-US"/>
        </w:rPr>
        <w:t>ue to its null liquidity, it does not ha</w:t>
      </w:r>
      <w:r>
        <w:rPr>
          <w:rFonts w:ascii="Times New Roman" w:hAnsi="Times New Roman" w:cs="Times New Roman"/>
          <w:sz w:val="24"/>
          <w:szCs w:val="24"/>
          <w:lang w:val="en-US"/>
        </w:rPr>
        <w:t>ve wide acceptance for commerce; t</w:t>
      </w:r>
      <w:r w:rsidRPr="00084475">
        <w:rPr>
          <w:rFonts w:ascii="Times New Roman" w:hAnsi="Times New Roman" w:cs="Times New Roman"/>
          <w:sz w:val="24"/>
          <w:szCs w:val="24"/>
          <w:lang w:val="en-US"/>
        </w:rPr>
        <w:t>hey are an intangible and complicated product to use for many people.</w:t>
      </w:r>
    </w:p>
    <w:p w14:paraId="3506476D" w14:textId="77777777" w:rsidR="001F77BA" w:rsidRPr="001F77BA" w:rsidRDefault="001F77BA" w:rsidP="00241C0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5015FB">
        <w:rPr>
          <w:rFonts w:ascii="Times New Roman" w:hAnsi="Times New Roman" w:cs="Times New Roman"/>
          <w:sz w:val="24"/>
          <w:szCs w:val="24"/>
          <w:lang w:val="en-US"/>
        </w:rPr>
        <w:t>The cryptocurrencies do no</w:t>
      </w:r>
      <w:r>
        <w:rPr>
          <w:rFonts w:ascii="Times New Roman" w:hAnsi="Times New Roman" w:cs="Times New Roman"/>
          <w:sz w:val="24"/>
          <w:szCs w:val="24"/>
          <w:lang w:val="en-US"/>
        </w:rPr>
        <w:t>t have a trend in the long run, their</w:t>
      </w:r>
      <w:r w:rsidRPr="00084475">
        <w:rPr>
          <w:rFonts w:ascii="Times New Roman" w:hAnsi="Times New Roman" w:cs="Times New Roman"/>
          <w:sz w:val="24"/>
          <w:szCs w:val="24"/>
          <w:lang w:val="en-US"/>
        </w:rPr>
        <w:t xml:space="preserve"> movement is erratic, volatile.</w:t>
      </w:r>
      <w:r>
        <w:rPr>
          <w:rFonts w:ascii="Times New Roman" w:hAnsi="Times New Roman" w:cs="Times New Roman"/>
          <w:sz w:val="24"/>
          <w:szCs w:val="24"/>
          <w:lang w:val="en-US"/>
        </w:rPr>
        <w:t xml:space="preserve"> </w:t>
      </w:r>
      <w:r w:rsidRPr="00084475">
        <w:rPr>
          <w:rFonts w:ascii="Times New Roman" w:hAnsi="Times New Roman" w:cs="Times New Roman"/>
          <w:sz w:val="24"/>
          <w:szCs w:val="24"/>
          <w:lang w:val="en-US"/>
        </w:rPr>
        <w:t>The fundamental determinants of its price are weak, governed mainly by the marginal theory of value, namely the law of supply and demand.</w:t>
      </w:r>
      <w:r>
        <w:rPr>
          <w:rFonts w:ascii="Times New Roman" w:hAnsi="Times New Roman" w:cs="Times New Roman"/>
          <w:sz w:val="24"/>
          <w:szCs w:val="24"/>
          <w:lang w:val="en-US"/>
        </w:rPr>
        <w:t xml:space="preserve"> </w:t>
      </w:r>
      <w:r w:rsidRPr="001F77BA">
        <w:rPr>
          <w:rFonts w:ascii="Times New Roman" w:hAnsi="Times New Roman" w:cs="Times New Roman"/>
          <w:sz w:val="24"/>
          <w:szCs w:val="24"/>
          <w:lang w:val="en-US"/>
        </w:rPr>
        <w:t>This is strongl</w:t>
      </w:r>
      <w:r>
        <w:rPr>
          <w:rFonts w:ascii="Times New Roman" w:hAnsi="Times New Roman" w:cs="Times New Roman"/>
          <w:sz w:val="24"/>
          <w:szCs w:val="24"/>
          <w:lang w:val="en-US"/>
        </w:rPr>
        <w:t>y supported by augmented Dickey-</w:t>
      </w:r>
      <w:r w:rsidRPr="001F77BA">
        <w:rPr>
          <w:rFonts w:ascii="Times New Roman" w:hAnsi="Times New Roman" w:cs="Times New Roman"/>
          <w:sz w:val="24"/>
          <w:szCs w:val="24"/>
          <w:lang w:val="en-US"/>
        </w:rPr>
        <w:t>Fuller stationarity tests which demonstrated that cryptocurrencies have correlated lags, meaning that an upward or downward overshooting continues to have an effect over time, and this is more significant than the fundamental determinants of the currencies with whose price there is no correlation.</w:t>
      </w:r>
      <w:r w:rsidR="00241C04">
        <w:rPr>
          <w:rFonts w:ascii="Times New Roman" w:hAnsi="Times New Roman" w:cs="Times New Roman"/>
          <w:sz w:val="24"/>
          <w:szCs w:val="24"/>
          <w:lang w:val="en-US"/>
        </w:rPr>
        <w:t xml:space="preserve"> </w:t>
      </w:r>
      <w:r w:rsidR="00241C04" w:rsidRPr="001F77BA">
        <w:rPr>
          <w:rFonts w:ascii="Times New Roman" w:hAnsi="Times New Roman" w:cs="Times New Roman"/>
          <w:sz w:val="24"/>
          <w:szCs w:val="24"/>
          <w:lang w:val="en-US"/>
        </w:rPr>
        <w:t xml:space="preserve">Furthermore, the </w:t>
      </w:r>
      <w:r w:rsidR="00241C04">
        <w:rPr>
          <w:rFonts w:ascii="Times New Roman" w:hAnsi="Times New Roman" w:cs="Times New Roman"/>
          <w:sz w:val="24"/>
          <w:szCs w:val="24"/>
          <w:lang w:val="en-US"/>
        </w:rPr>
        <w:t>e</w:t>
      </w:r>
      <w:r w:rsidR="00241C04" w:rsidRPr="001F77BA">
        <w:rPr>
          <w:rFonts w:ascii="Times New Roman" w:hAnsi="Times New Roman" w:cs="Times New Roman"/>
          <w:sz w:val="24"/>
          <w:szCs w:val="24"/>
          <w:lang w:val="en-US"/>
        </w:rPr>
        <w:t>Garch models presented here demonstrate that volatility is trending downward and is expected to continue in the short and medium term if the market conditions for cryptocurrencies do not change.</w:t>
      </w:r>
    </w:p>
    <w:p w14:paraId="4CEEDE30" w14:textId="77777777" w:rsidR="001F77BA" w:rsidRPr="00084475" w:rsidRDefault="001F77BA" w:rsidP="001F77BA">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Given that they are only based o</w:t>
      </w:r>
      <w:r>
        <w:rPr>
          <w:rFonts w:ascii="Times New Roman" w:hAnsi="Times New Roman" w:cs="Times New Roman"/>
          <w:sz w:val="24"/>
          <w:szCs w:val="24"/>
          <w:lang w:val="en-US"/>
        </w:rPr>
        <w:t xml:space="preserve">n the law of supply and demand </w:t>
      </w:r>
      <w:r w:rsidRPr="00084475">
        <w:rPr>
          <w:rFonts w:ascii="Times New Roman" w:hAnsi="Times New Roman" w:cs="Times New Roman"/>
          <w:sz w:val="24"/>
          <w:szCs w:val="24"/>
          <w:lang w:val="en-US"/>
        </w:rPr>
        <w:t>and they are highly volatile</w:t>
      </w:r>
      <w:r>
        <w:rPr>
          <w:rFonts w:ascii="Times New Roman" w:hAnsi="Times New Roman" w:cs="Times New Roman"/>
          <w:sz w:val="24"/>
          <w:szCs w:val="24"/>
          <w:lang w:val="en-US"/>
        </w:rPr>
        <w:t>,</w:t>
      </w:r>
      <w:r w:rsidRPr="005015FB">
        <w:rPr>
          <w:rFonts w:ascii="Times New Roman" w:hAnsi="Times New Roman" w:cs="Times New Roman"/>
          <w:sz w:val="24"/>
          <w:szCs w:val="24"/>
          <w:lang w:val="en-US"/>
        </w:rPr>
        <w:t xml:space="preserve"> they cannot primarily serve as an instrument of investment or hoarding of wealth, due to their speculative nature.</w:t>
      </w:r>
      <w:r>
        <w:rPr>
          <w:rFonts w:ascii="Times New Roman" w:hAnsi="Times New Roman" w:cs="Times New Roman"/>
          <w:sz w:val="24"/>
          <w:szCs w:val="24"/>
          <w:lang w:val="en-US"/>
        </w:rPr>
        <w:t xml:space="preserve"> </w:t>
      </w:r>
      <w:r w:rsidRPr="00084475">
        <w:rPr>
          <w:rFonts w:ascii="Times New Roman" w:hAnsi="Times New Roman" w:cs="Times New Roman"/>
          <w:sz w:val="24"/>
          <w:szCs w:val="24"/>
          <w:lang w:val="en-US"/>
        </w:rPr>
        <w:t>Risk-averse people with little knowledge of the financial markets are advised not to invest in these instruments.</w:t>
      </w:r>
    </w:p>
    <w:p w14:paraId="02CEBD1F" w14:textId="77777777" w:rsidR="001F77BA" w:rsidRPr="003C46A2" w:rsidRDefault="001F77BA" w:rsidP="001F77B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3C46A2">
        <w:rPr>
          <w:rFonts w:ascii="Times New Roman" w:hAnsi="Times New Roman" w:cs="Times New Roman"/>
          <w:sz w:val="24"/>
          <w:szCs w:val="24"/>
          <w:lang w:val="en-US"/>
        </w:rPr>
        <w:t>The implementation of alternative uses of blockchain technology is recommended.</w:t>
      </w:r>
      <w:r>
        <w:rPr>
          <w:rFonts w:ascii="Times New Roman" w:hAnsi="Times New Roman" w:cs="Times New Roman"/>
          <w:sz w:val="24"/>
          <w:szCs w:val="24"/>
          <w:lang w:val="en-US"/>
        </w:rPr>
        <w:t xml:space="preserve"> </w:t>
      </w:r>
      <w:r w:rsidRPr="003C46A2">
        <w:rPr>
          <w:rFonts w:ascii="Times New Roman" w:hAnsi="Times New Roman" w:cs="Times New Roman"/>
          <w:sz w:val="24"/>
          <w:szCs w:val="24"/>
          <w:lang w:val="en-US"/>
        </w:rPr>
        <w:t>Like</w:t>
      </w:r>
      <w:r>
        <w:rPr>
          <w:rFonts w:ascii="Times New Roman" w:hAnsi="Times New Roman" w:cs="Times New Roman"/>
          <w:sz w:val="24"/>
          <w:szCs w:val="24"/>
          <w:lang w:val="en-US"/>
        </w:rPr>
        <w:t xml:space="preserve"> Blockchain Bond System, B</w:t>
      </w:r>
      <w:r w:rsidRPr="003C46A2">
        <w:rPr>
          <w:rFonts w:ascii="Times New Roman" w:hAnsi="Times New Roman" w:cs="Times New Roman"/>
          <w:sz w:val="24"/>
          <w:szCs w:val="24"/>
          <w:lang w:val="en-US"/>
        </w:rPr>
        <w:t>lockchain Pub</w:t>
      </w:r>
      <w:r>
        <w:rPr>
          <w:rFonts w:ascii="Times New Roman" w:hAnsi="Times New Roman" w:cs="Times New Roman"/>
          <w:sz w:val="24"/>
          <w:szCs w:val="24"/>
          <w:lang w:val="en-US"/>
        </w:rPr>
        <w:t xml:space="preserve">lic Contracts Management System and </w:t>
      </w:r>
      <w:r w:rsidRPr="003C46A2">
        <w:rPr>
          <w:rFonts w:ascii="Times New Roman" w:hAnsi="Times New Roman" w:cs="Times New Roman"/>
          <w:sz w:val="24"/>
          <w:szCs w:val="24"/>
          <w:lang w:val="en-US"/>
        </w:rPr>
        <w:t>Payment system in the real estate sector.</w:t>
      </w:r>
    </w:p>
    <w:p w14:paraId="5039EE08" w14:textId="77777777" w:rsidR="00696570" w:rsidRPr="004F03E0" w:rsidRDefault="00696570" w:rsidP="004F03E0">
      <w:pPr>
        <w:spacing w:line="480" w:lineRule="auto"/>
        <w:ind w:firstLine="708"/>
        <w:jc w:val="both"/>
        <w:rPr>
          <w:rFonts w:ascii="Times New Roman" w:hAnsi="Times New Roman" w:cs="Times New Roman"/>
          <w:sz w:val="24"/>
          <w:szCs w:val="24"/>
          <w:lang w:val="en-US"/>
        </w:rPr>
      </w:pPr>
    </w:p>
    <w:p w14:paraId="596D8359" w14:textId="77777777" w:rsidR="00696570" w:rsidRDefault="00696570" w:rsidP="005015FB">
      <w:pPr>
        <w:spacing w:line="480" w:lineRule="auto"/>
        <w:jc w:val="both"/>
        <w:rPr>
          <w:rFonts w:ascii="Times New Roman" w:hAnsi="Times New Roman" w:cs="Times New Roman"/>
          <w:b/>
          <w:sz w:val="24"/>
          <w:szCs w:val="24"/>
          <w:lang w:val="en-US"/>
        </w:rPr>
      </w:pPr>
    </w:p>
    <w:p w14:paraId="5954C107" w14:textId="77777777" w:rsidR="001F77BA" w:rsidRDefault="001F77BA" w:rsidP="005015FB">
      <w:pPr>
        <w:spacing w:line="480" w:lineRule="auto"/>
        <w:jc w:val="both"/>
        <w:rPr>
          <w:rFonts w:ascii="Times New Roman" w:hAnsi="Times New Roman" w:cs="Times New Roman"/>
          <w:b/>
          <w:sz w:val="24"/>
          <w:szCs w:val="24"/>
          <w:lang w:val="en-US"/>
        </w:rPr>
      </w:pPr>
    </w:p>
    <w:p w14:paraId="237DFF43" w14:textId="77777777" w:rsidR="005015FB" w:rsidRPr="0012574C" w:rsidRDefault="005015FB" w:rsidP="005015FB">
      <w:pPr>
        <w:spacing w:line="480" w:lineRule="auto"/>
        <w:jc w:val="both"/>
        <w:rPr>
          <w:rFonts w:ascii="Times New Roman" w:hAnsi="Times New Roman" w:cs="Times New Roman"/>
          <w:b/>
          <w:sz w:val="24"/>
          <w:szCs w:val="24"/>
          <w:lang w:val="en-US"/>
        </w:rPr>
      </w:pPr>
      <w:r w:rsidRPr="0012574C">
        <w:rPr>
          <w:rFonts w:ascii="Times New Roman" w:hAnsi="Times New Roman" w:cs="Times New Roman"/>
          <w:b/>
          <w:sz w:val="24"/>
          <w:szCs w:val="24"/>
          <w:lang w:val="en-US"/>
        </w:rPr>
        <w:lastRenderedPageBreak/>
        <w:t>Introduction</w:t>
      </w:r>
    </w:p>
    <w:p w14:paraId="33B67F63" w14:textId="77777777" w:rsidR="005015FB" w:rsidRDefault="005015FB" w:rsidP="00DC2B67">
      <w:pPr>
        <w:spacing w:line="480" w:lineRule="auto"/>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 xml:space="preserve">Man is a social being, he has the need to help others and </w:t>
      </w:r>
      <w:r w:rsidR="007C37EF">
        <w:rPr>
          <w:rFonts w:ascii="Times New Roman" w:hAnsi="Times New Roman" w:cs="Times New Roman"/>
          <w:sz w:val="24"/>
          <w:szCs w:val="24"/>
          <w:lang w:val="en-US"/>
        </w:rPr>
        <w:t xml:space="preserve">he is interested in </w:t>
      </w:r>
      <w:r w:rsidRPr="005015FB">
        <w:rPr>
          <w:rFonts w:ascii="Times New Roman" w:hAnsi="Times New Roman" w:cs="Times New Roman"/>
          <w:sz w:val="24"/>
          <w:szCs w:val="24"/>
          <w:lang w:val="en-US"/>
        </w:rPr>
        <w:t xml:space="preserve">what others can provide; this means, </w:t>
      </w:r>
      <w:r w:rsidR="007C37EF" w:rsidRPr="007C37EF">
        <w:rPr>
          <w:rFonts w:ascii="Times New Roman" w:hAnsi="Times New Roman" w:cs="Times New Roman"/>
          <w:sz w:val="24"/>
          <w:szCs w:val="24"/>
          <w:lang w:val="en-US"/>
        </w:rPr>
        <w:t>the man has the</w:t>
      </w:r>
      <w:r w:rsidR="007C37EF">
        <w:rPr>
          <w:rFonts w:ascii="Times New Roman" w:hAnsi="Times New Roman" w:cs="Times New Roman"/>
          <w:sz w:val="24"/>
          <w:szCs w:val="24"/>
          <w:lang w:val="en-US"/>
        </w:rPr>
        <w:t xml:space="preserve"> </w:t>
      </w:r>
      <w:r w:rsidRPr="005015FB">
        <w:rPr>
          <w:rFonts w:ascii="Times New Roman" w:hAnsi="Times New Roman" w:cs="Times New Roman"/>
          <w:sz w:val="24"/>
          <w:szCs w:val="24"/>
          <w:lang w:val="en-US"/>
        </w:rPr>
        <w:t xml:space="preserve">need to exchange material things. Metals, cattle, cowries, cocoa beans are used as money. At this time, </w:t>
      </w:r>
      <w:r w:rsidR="00B34E09" w:rsidRPr="00B34E09">
        <w:rPr>
          <w:rFonts w:ascii="Times New Roman" w:hAnsi="Times New Roman" w:cs="Times New Roman"/>
          <w:sz w:val="24"/>
          <w:szCs w:val="24"/>
          <w:lang w:val="en-US"/>
        </w:rPr>
        <w:t>at the beginning of trade</w:t>
      </w:r>
      <w:r w:rsidR="00B34E09">
        <w:rPr>
          <w:rFonts w:ascii="Times New Roman" w:hAnsi="Times New Roman" w:cs="Times New Roman"/>
          <w:sz w:val="24"/>
          <w:szCs w:val="24"/>
          <w:lang w:val="en-US"/>
        </w:rPr>
        <w:t xml:space="preserve">, </w:t>
      </w:r>
      <w:r w:rsidRPr="005015FB">
        <w:rPr>
          <w:rFonts w:ascii="Times New Roman" w:hAnsi="Times New Roman" w:cs="Times New Roman"/>
          <w:sz w:val="24"/>
          <w:szCs w:val="24"/>
          <w:lang w:val="en-US"/>
        </w:rPr>
        <w:t>it is no necessary that currencies are anchored in a pr</w:t>
      </w:r>
      <w:r>
        <w:rPr>
          <w:rFonts w:ascii="Times New Roman" w:hAnsi="Times New Roman" w:cs="Times New Roman"/>
          <w:sz w:val="24"/>
          <w:szCs w:val="24"/>
          <w:lang w:val="en-US"/>
        </w:rPr>
        <w:t xml:space="preserve">ecious metal </w:t>
      </w:r>
      <w:r w:rsidRPr="005015FB">
        <w:rPr>
          <w:rFonts w:ascii="Times New Roman" w:hAnsi="Times New Roman" w:cs="Times New Roman"/>
          <w:sz w:val="24"/>
          <w:szCs w:val="24"/>
          <w:lang w:val="en-US"/>
        </w:rPr>
        <w:t>(see Hermele, 2014, p. 14)</w:t>
      </w:r>
      <w:r>
        <w:rPr>
          <w:rFonts w:ascii="Times New Roman" w:hAnsi="Times New Roman" w:cs="Times New Roman"/>
          <w:sz w:val="24"/>
          <w:szCs w:val="24"/>
          <w:lang w:val="en-US"/>
        </w:rPr>
        <w:t>, even when gold and metals</w:t>
      </w:r>
      <w:r w:rsidRPr="005015FB">
        <w:rPr>
          <w:rFonts w:ascii="Times New Roman" w:hAnsi="Times New Roman" w:cs="Times New Roman"/>
          <w:sz w:val="24"/>
          <w:szCs w:val="24"/>
          <w:lang w:val="en-US"/>
        </w:rPr>
        <w:t xml:space="preserve"> ar</w:t>
      </w:r>
      <w:r w:rsidR="0012574C">
        <w:rPr>
          <w:rFonts w:ascii="Times New Roman" w:hAnsi="Times New Roman" w:cs="Times New Roman"/>
          <w:sz w:val="24"/>
          <w:szCs w:val="24"/>
          <w:lang w:val="en-US"/>
        </w:rPr>
        <w:t xml:space="preserve">e easy for everyone to measure </w:t>
      </w:r>
      <w:r w:rsidR="00EF0156" w:rsidRPr="00401A08">
        <w:rPr>
          <w:rFonts w:ascii="Times New Roman" w:hAnsi="Times New Roman" w:cs="Times New Roman"/>
          <w:sz w:val="24"/>
          <w:szCs w:val="24"/>
          <w:lang w:val="en-US"/>
        </w:rPr>
        <w:t>—</w:t>
      </w:r>
      <w:r w:rsidRPr="005015FB">
        <w:rPr>
          <w:rFonts w:ascii="Times New Roman" w:hAnsi="Times New Roman" w:cs="Times New Roman"/>
          <w:sz w:val="24"/>
          <w:szCs w:val="24"/>
          <w:lang w:val="en-US"/>
        </w:rPr>
        <w:t>by size or weight, and with, more</w:t>
      </w:r>
      <w:r w:rsidR="0012574C">
        <w:rPr>
          <w:rFonts w:ascii="Times New Roman" w:hAnsi="Times New Roman" w:cs="Times New Roman"/>
          <w:sz w:val="24"/>
          <w:szCs w:val="24"/>
          <w:lang w:val="en-US"/>
        </w:rPr>
        <w:t xml:space="preserve"> special knowledge, by fineness</w:t>
      </w:r>
      <w:r w:rsidR="00EF0156" w:rsidRPr="00401A08">
        <w:rPr>
          <w:rFonts w:ascii="Times New Roman" w:hAnsi="Times New Roman" w:cs="Times New Roman"/>
          <w:sz w:val="24"/>
          <w:szCs w:val="24"/>
          <w:lang w:val="en-US"/>
        </w:rPr>
        <w:t>—</w:t>
      </w:r>
      <w:r w:rsidRPr="005015FB">
        <w:rPr>
          <w:rFonts w:ascii="Times New Roman" w:hAnsi="Times New Roman" w:cs="Times New Roman"/>
          <w:sz w:val="24"/>
          <w:szCs w:val="24"/>
          <w:lang w:val="en-US"/>
        </w:rPr>
        <w:t>, and it is possible to see when they have</w:t>
      </w:r>
      <w:r w:rsidR="00B34E09">
        <w:rPr>
          <w:rFonts w:ascii="Times New Roman" w:hAnsi="Times New Roman" w:cs="Times New Roman"/>
          <w:sz w:val="24"/>
          <w:szCs w:val="24"/>
          <w:lang w:val="en-US"/>
        </w:rPr>
        <w:t xml:space="preserve"> been tampered with. Smith (2017 [1776]</w:t>
      </w:r>
      <w:r w:rsidRPr="005015FB">
        <w:rPr>
          <w:rFonts w:ascii="Times New Roman" w:hAnsi="Times New Roman" w:cs="Times New Roman"/>
          <w:sz w:val="24"/>
          <w:szCs w:val="24"/>
          <w:lang w:val="en-US"/>
        </w:rPr>
        <w:t>, pp. 26-27) says</w:t>
      </w:r>
      <w:r>
        <w:rPr>
          <w:rFonts w:ascii="Times New Roman" w:hAnsi="Times New Roman" w:cs="Times New Roman"/>
          <w:sz w:val="24"/>
          <w:szCs w:val="24"/>
          <w:lang w:val="en-US"/>
        </w:rPr>
        <w:t xml:space="preserve"> that since “</w:t>
      </w:r>
      <w:r w:rsidR="00B34E09">
        <w:rPr>
          <w:rFonts w:ascii="Times New Roman" w:hAnsi="Times New Roman" w:cs="Times New Roman"/>
          <w:sz w:val="24"/>
          <w:szCs w:val="24"/>
          <w:lang w:val="en-US"/>
        </w:rPr>
        <w:t xml:space="preserve">Division of </w:t>
      </w:r>
      <w:r w:rsidR="003F56DD">
        <w:rPr>
          <w:rFonts w:ascii="Times New Roman" w:hAnsi="Times New Roman" w:cs="Times New Roman"/>
          <w:sz w:val="24"/>
          <w:szCs w:val="24"/>
          <w:lang w:val="en-US"/>
        </w:rPr>
        <w:t>labor</w:t>
      </w:r>
      <w:r w:rsidRPr="005015FB">
        <w:rPr>
          <w:rFonts w:ascii="Times New Roman" w:hAnsi="Times New Roman" w:cs="Times New Roman"/>
          <w:sz w:val="24"/>
          <w:szCs w:val="24"/>
          <w:lang w:val="en-US"/>
        </w:rPr>
        <w:t xml:space="preserve"> being established, every man lives by exchanging. [.] Difficulties of barter lead to the selection of one commodity as money, [.] for example, cattle, salt, shells, cod, tobacco, sugar, leather and nails. Metals were eventually preferred</w:t>
      </w:r>
      <w:r>
        <w:rPr>
          <w:rFonts w:ascii="Times New Roman" w:hAnsi="Times New Roman" w:cs="Times New Roman"/>
          <w:sz w:val="24"/>
          <w:szCs w:val="24"/>
          <w:lang w:val="en-US"/>
        </w:rPr>
        <w:t xml:space="preserve"> because </w:t>
      </w:r>
      <w:r w:rsidR="003F56DD">
        <w:rPr>
          <w:rFonts w:ascii="Times New Roman" w:hAnsi="Times New Roman" w:cs="Times New Roman"/>
          <w:sz w:val="24"/>
          <w:szCs w:val="24"/>
          <w:lang w:val="en-US"/>
        </w:rPr>
        <w:t xml:space="preserve">they are </w:t>
      </w:r>
      <w:r>
        <w:rPr>
          <w:rFonts w:ascii="Times New Roman" w:hAnsi="Times New Roman" w:cs="Times New Roman"/>
          <w:sz w:val="24"/>
          <w:szCs w:val="24"/>
          <w:lang w:val="en-US"/>
        </w:rPr>
        <w:t xml:space="preserve">durable and divisible.” </w:t>
      </w:r>
      <w:r w:rsidR="00986640">
        <w:rPr>
          <w:rFonts w:ascii="Times New Roman" w:hAnsi="Times New Roman" w:cs="Times New Roman"/>
          <w:sz w:val="24"/>
          <w:szCs w:val="24"/>
          <w:lang w:val="en-US"/>
        </w:rPr>
        <w:t>In fact, a</w:t>
      </w:r>
      <w:r w:rsidR="00986640" w:rsidRPr="005015FB">
        <w:rPr>
          <w:rFonts w:ascii="Times New Roman" w:hAnsi="Times New Roman" w:cs="Times New Roman"/>
          <w:sz w:val="24"/>
          <w:szCs w:val="24"/>
          <w:lang w:val="en-US"/>
        </w:rPr>
        <w:t>nything can work as money, no sophistication is needed, at least innovation is not one of its main characteristics. It needs to be accepted as a form of payment, pay taxes with it, and used throughout the territory of a country as a social convention.</w:t>
      </w:r>
      <w:r w:rsidR="00986640">
        <w:rPr>
          <w:rFonts w:ascii="Times New Roman" w:hAnsi="Times New Roman" w:cs="Times New Roman"/>
          <w:sz w:val="24"/>
          <w:szCs w:val="24"/>
          <w:lang w:val="en-US"/>
        </w:rPr>
        <w:t xml:space="preserve"> </w:t>
      </w:r>
      <w:r>
        <w:rPr>
          <w:rFonts w:ascii="Times New Roman" w:hAnsi="Times New Roman" w:cs="Times New Roman"/>
          <w:sz w:val="24"/>
          <w:szCs w:val="24"/>
          <w:lang w:val="en-US"/>
        </w:rPr>
        <w:t>Despite of this, actually, i</w:t>
      </w:r>
      <w:r w:rsidRPr="005015FB">
        <w:rPr>
          <w:rFonts w:ascii="Times New Roman" w:hAnsi="Times New Roman" w:cs="Times New Roman"/>
          <w:sz w:val="24"/>
          <w:szCs w:val="24"/>
          <w:lang w:val="en-US"/>
        </w:rPr>
        <w:t xml:space="preserve">t is the </w:t>
      </w:r>
      <w:r>
        <w:rPr>
          <w:rFonts w:ascii="Times New Roman" w:hAnsi="Times New Roman" w:cs="Times New Roman"/>
          <w:sz w:val="24"/>
          <w:szCs w:val="24"/>
          <w:lang w:val="en-US"/>
        </w:rPr>
        <w:t xml:space="preserve">social </w:t>
      </w:r>
      <w:r w:rsidRPr="005015FB">
        <w:rPr>
          <w:rFonts w:ascii="Times New Roman" w:hAnsi="Times New Roman" w:cs="Times New Roman"/>
          <w:sz w:val="24"/>
          <w:szCs w:val="24"/>
          <w:lang w:val="en-US"/>
        </w:rPr>
        <w:t>law that gives existence and efficacy to money and not the materia</w:t>
      </w:r>
      <w:r>
        <w:rPr>
          <w:rFonts w:ascii="Times New Roman" w:hAnsi="Times New Roman" w:cs="Times New Roman"/>
          <w:sz w:val="24"/>
          <w:szCs w:val="24"/>
          <w:lang w:val="en-US"/>
        </w:rPr>
        <w:t xml:space="preserve">l of which the coins are made. </w:t>
      </w:r>
      <w:r w:rsidRPr="005015FB">
        <w:rPr>
          <w:rFonts w:ascii="Times New Roman" w:hAnsi="Times New Roman" w:cs="Times New Roman"/>
          <w:sz w:val="24"/>
          <w:szCs w:val="24"/>
          <w:lang w:val="en-US"/>
        </w:rPr>
        <w:t>Before the government had a monopoly on the legal currency, the currency in question had to be accepted as a mean of payment by the people. The use of a curren</w:t>
      </w:r>
      <w:r>
        <w:rPr>
          <w:rFonts w:ascii="Times New Roman" w:hAnsi="Times New Roman" w:cs="Times New Roman"/>
          <w:sz w:val="24"/>
          <w:szCs w:val="24"/>
          <w:lang w:val="en-US"/>
        </w:rPr>
        <w:t xml:space="preserve">cy cannot be imposed by force. </w:t>
      </w:r>
    </w:p>
    <w:p w14:paraId="7B41CED4" w14:textId="77777777" w:rsidR="005823C1" w:rsidRDefault="005015FB" w:rsidP="005823C1">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During the Reign of Terror in France, 1973, the punishment for refusing to accept the official means of payment or to carry another currency was the confiscation of proper</w:t>
      </w:r>
      <w:r w:rsidR="007D23D6">
        <w:rPr>
          <w:rFonts w:ascii="Times New Roman" w:hAnsi="Times New Roman" w:cs="Times New Roman"/>
          <w:sz w:val="24"/>
          <w:szCs w:val="24"/>
          <w:lang w:val="en-US"/>
        </w:rPr>
        <w:t>ty and the death penalty. But at</w:t>
      </w:r>
      <w:r w:rsidRPr="005015FB">
        <w:rPr>
          <w:rFonts w:ascii="Times New Roman" w:hAnsi="Times New Roman" w:cs="Times New Roman"/>
          <w:sz w:val="24"/>
          <w:szCs w:val="24"/>
          <w:lang w:val="en-US"/>
        </w:rPr>
        <w:t xml:space="preserve"> the end</w:t>
      </w:r>
      <w:ins w:id="28" w:author="Julia Juárez" w:date="2020-07-28T02:36:00Z">
        <w:r w:rsidR="00C96316">
          <w:rPr>
            <w:rFonts w:ascii="Times New Roman" w:hAnsi="Times New Roman" w:cs="Times New Roman"/>
            <w:sz w:val="24"/>
            <w:szCs w:val="24"/>
            <w:lang w:val="en-US"/>
          </w:rPr>
          <w:t>,</w:t>
        </w:r>
      </w:ins>
      <w:r w:rsidRPr="005015FB">
        <w:rPr>
          <w:rFonts w:ascii="Times New Roman" w:hAnsi="Times New Roman" w:cs="Times New Roman"/>
          <w:sz w:val="24"/>
          <w:szCs w:val="24"/>
          <w:lang w:val="en-US"/>
        </w:rPr>
        <w:t xml:space="preserve"> these measures failed because people preferred precious metal-backed means of exchange, and no government polic</w:t>
      </w:r>
      <w:r w:rsidR="0053653E">
        <w:rPr>
          <w:rFonts w:ascii="Times New Roman" w:hAnsi="Times New Roman" w:cs="Times New Roman"/>
          <w:sz w:val="24"/>
          <w:szCs w:val="24"/>
          <w:lang w:val="en-US"/>
        </w:rPr>
        <w:t>y was enough to counter society’</w:t>
      </w:r>
      <w:r w:rsidRPr="005015FB">
        <w:rPr>
          <w:rFonts w:ascii="Times New Roman" w:hAnsi="Times New Roman" w:cs="Times New Roman"/>
          <w:sz w:val="24"/>
          <w:szCs w:val="24"/>
          <w:lang w:val="en-US"/>
        </w:rPr>
        <w:t>s desire.</w:t>
      </w:r>
    </w:p>
    <w:p w14:paraId="26A8A15D" w14:textId="77777777" w:rsidR="005015FB" w:rsidRPr="005015FB" w:rsidRDefault="005015FB" w:rsidP="005823C1">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 xml:space="preserve">After the First World War, the Deutsche Mark was devalued to stratospheric levels. People needed a stable currency, anything was good to make payments, there were </w:t>
      </w:r>
      <w:r w:rsidRPr="005015FB">
        <w:rPr>
          <w:rFonts w:ascii="Times New Roman" w:hAnsi="Times New Roman" w:cs="Times New Roman"/>
          <w:sz w:val="24"/>
          <w:szCs w:val="24"/>
          <w:lang w:val="en-US"/>
        </w:rPr>
        <w:lastRenderedPageBreak/>
        <w:t xml:space="preserve">thousands of currencies, merchandise, commodities, different in circulation. Until the Rentenmark arrived, whose success was based on a social desire to have a unique currency and </w:t>
      </w:r>
      <w:r w:rsidR="005823C1">
        <w:rPr>
          <w:rFonts w:ascii="Times New Roman" w:hAnsi="Times New Roman" w:cs="Times New Roman"/>
          <w:sz w:val="24"/>
          <w:szCs w:val="24"/>
          <w:lang w:val="en-US"/>
        </w:rPr>
        <w:t xml:space="preserve">on </w:t>
      </w:r>
      <w:r w:rsidRPr="005015FB">
        <w:rPr>
          <w:rFonts w:ascii="Times New Roman" w:hAnsi="Times New Roman" w:cs="Times New Roman"/>
          <w:sz w:val="24"/>
          <w:szCs w:val="24"/>
          <w:lang w:val="en-US"/>
        </w:rPr>
        <w:t>its scarcity.</w:t>
      </w:r>
    </w:p>
    <w:p w14:paraId="2E433A7D" w14:textId="77777777" w:rsidR="005015FB" w:rsidRPr="005015FB" w:rsidRDefault="005015FB" w:rsidP="002E03B4">
      <w:pPr>
        <w:spacing w:line="480" w:lineRule="auto"/>
        <w:ind w:firstLine="708"/>
        <w:jc w:val="both"/>
        <w:rPr>
          <w:rFonts w:ascii="Times New Roman" w:hAnsi="Times New Roman" w:cs="Times New Roman"/>
          <w:sz w:val="24"/>
          <w:szCs w:val="24"/>
          <w:lang w:val="en-US"/>
        </w:rPr>
      </w:pPr>
      <w:r w:rsidRPr="00401A08">
        <w:rPr>
          <w:rFonts w:ascii="Times New Roman" w:hAnsi="Times New Roman" w:cs="Times New Roman"/>
          <w:sz w:val="24"/>
          <w:szCs w:val="24"/>
          <w:lang w:val="en-US"/>
        </w:rPr>
        <w:t>We must distinguish bet</w:t>
      </w:r>
      <w:r w:rsidR="0012574C" w:rsidRPr="00401A08">
        <w:rPr>
          <w:rFonts w:ascii="Times New Roman" w:hAnsi="Times New Roman" w:cs="Times New Roman"/>
          <w:sz w:val="24"/>
          <w:szCs w:val="24"/>
          <w:lang w:val="en-US"/>
        </w:rPr>
        <w:t>ween the legal value of a coin —legal tender currency—</w:t>
      </w:r>
      <w:r w:rsidRPr="00401A08">
        <w:rPr>
          <w:rFonts w:ascii="Times New Roman" w:hAnsi="Times New Roman" w:cs="Times New Roman"/>
          <w:sz w:val="24"/>
          <w:szCs w:val="24"/>
          <w:lang w:val="en-US"/>
        </w:rPr>
        <w:t xml:space="preserve"> and its intrinsic value, as a commodity. This difference is not trivial, as it has been the cause of countless inflationary crises around the world. Throughout history there are several examples of the degradation of a currency, the most extreme case is found in the substitution of gold for paper money. </w:t>
      </w:r>
      <w:commentRangeStart w:id="29"/>
      <w:r w:rsidRPr="00401A08">
        <w:rPr>
          <w:rFonts w:ascii="Times New Roman" w:hAnsi="Times New Roman" w:cs="Times New Roman"/>
          <w:sz w:val="24"/>
          <w:szCs w:val="24"/>
          <w:lang w:val="en-US"/>
        </w:rPr>
        <w:t xml:space="preserve">And this is something to keep in mind when proposing a cryptocurrency as a legal currency, it is </w:t>
      </w:r>
      <w:r w:rsidR="0012574C" w:rsidRPr="00401A08">
        <w:rPr>
          <w:rFonts w:ascii="Times New Roman" w:hAnsi="Times New Roman" w:cs="Times New Roman"/>
          <w:sz w:val="24"/>
          <w:szCs w:val="24"/>
          <w:lang w:val="en-US"/>
        </w:rPr>
        <w:t>necessary</w:t>
      </w:r>
      <w:r w:rsidRPr="00401A08">
        <w:rPr>
          <w:rFonts w:ascii="Times New Roman" w:hAnsi="Times New Roman" w:cs="Times New Roman"/>
          <w:sz w:val="24"/>
          <w:szCs w:val="24"/>
          <w:lang w:val="en-US"/>
        </w:rPr>
        <w:t xml:space="preserve"> to have a well-balanced supply and demand for money for not to make the same mistakes of the past since, contrary to what many believe, cryptocurrencies do not have a transparent intrinsic value</w:t>
      </w:r>
      <w:commentRangeEnd w:id="29"/>
      <w:r w:rsidR="00280F63">
        <w:rPr>
          <w:rStyle w:val="Refdecomentario"/>
        </w:rPr>
        <w:commentReference w:id="29"/>
      </w:r>
      <w:r w:rsidRPr="00401A08">
        <w:rPr>
          <w:rFonts w:ascii="Times New Roman" w:hAnsi="Times New Roman" w:cs="Times New Roman"/>
          <w:sz w:val="24"/>
          <w:szCs w:val="24"/>
          <w:lang w:val="en-US"/>
        </w:rPr>
        <w:t xml:space="preserve">, although they have their equivalent in national currencies and there is an energy investment for their generation, </w:t>
      </w:r>
      <w:r w:rsidR="00401A08" w:rsidRPr="00401A08">
        <w:rPr>
          <w:rFonts w:ascii="Times New Roman" w:hAnsi="Times New Roman" w:cs="Times New Roman"/>
          <w:sz w:val="24"/>
          <w:szCs w:val="24"/>
          <w:lang w:val="en-US"/>
        </w:rPr>
        <w:t xml:space="preserve">and </w:t>
      </w:r>
      <w:r w:rsidRPr="00401A08">
        <w:rPr>
          <w:rFonts w:ascii="Times New Roman" w:hAnsi="Times New Roman" w:cs="Times New Roman"/>
          <w:sz w:val="24"/>
          <w:szCs w:val="24"/>
          <w:lang w:val="en-US"/>
        </w:rPr>
        <w:t>t</w:t>
      </w:r>
      <w:r w:rsidR="00401A08" w:rsidRPr="00401A08">
        <w:rPr>
          <w:rFonts w:ascii="Times New Roman" w:hAnsi="Times New Roman" w:cs="Times New Roman"/>
          <w:sz w:val="24"/>
          <w:szCs w:val="24"/>
          <w:lang w:val="en-US"/>
        </w:rPr>
        <w:t>hey depend on supply and demand</w:t>
      </w:r>
      <w:r w:rsidRPr="00401A08">
        <w:rPr>
          <w:rFonts w:ascii="Times New Roman" w:hAnsi="Times New Roman" w:cs="Times New Roman"/>
          <w:sz w:val="24"/>
          <w:szCs w:val="24"/>
          <w:lang w:val="en-US"/>
        </w:rPr>
        <w:t xml:space="preserve"> </w:t>
      </w:r>
      <w:r w:rsidR="00401A08" w:rsidRPr="00401A08">
        <w:rPr>
          <w:rFonts w:ascii="Times New Roman" w:hAnsi="Times New Roman" w:cs="Times New Roman"/>
          <w:sz w:val="24"/>
          <w:szCs w:val="24"/>
          <w:lang w:val="en-US"/>
        </w:rPr>
        <w:t>—</w:t>
      </w:r>
      <w:r w:rsidRPr="00401A08">
        <w:rPr>
          <w:rFonts w:ascii="Times New Roman" w:hAnsi="Times New Roman" w:cs="Times New Roman"/>
          <w:sz w:val="24"/>
          <w:szCs w:val="24"/>
          <w:lang w:val="en-US"/>
        </w:rPr>
        <w:t>here is a reason for their volatility</w:t>
      </w:r>
      <w:r w:rsidR="00401A08" w:rsidRPr="00401A08">
        <w:rPr>
          <w:rFonts w:ascii="Times New Roman" w:hAnsi="Times New Roman" w:cs="Times New Roman"/>
          <w:sz w:val="24"/>
          <w:szCs w:val="24"/>
          <w:lang w:val="en-US"/>
        </w:rPr>
        <w:t xml:space="preserve">—, but none </w:t>
      </w:r>
      <w:r w:rsidR="00401A08">
        <w:rPr>
          <w:rFonts w:ascii="Times New Roman" w:hAnsi="Times New Roman" w:cs="Times New Roman"/>
          <w:sz w:val="24"/>
          <w:szCs w:val="24"/>
          <w:lang w:val="en-US"/>
        </w:rPr>
        <w:t>of those factors are a strong anchor for the price of a cryptocurrency</w:t>
      </w:r>
      <w:r w:rsidRPr="00401A08">
        <w:rPr>
          <w:rFonts w:ascii="Times New Roman" w:hAnsi="Times New Roman" w:cs="Times New Roman"/>
          <w:sz w:val="24"/>
          <w:szCs w:val="24"/>
          <w:lang w:val="en-US"/>
        </w:rPr>
        <w:t>.</w:t>
      </w:r>
    </w:p>
    <w:p w14:paraId="64278EBF" w14:textId="77777777" w:rsidR="005015FB" w:rsidRPr="005015FB" w:rsidRDefault="005015FB" w:rsidP="00152F9E">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 xml:space="preserve">The actual monetary </w:t>
      </w:r>
      <w:r w:rsidR="0012574C" w:rsidRPr="005015FB">
        <w:rPr>
          <w:rFonts w:ascii="Times New Roman" w:hAnsi="Times New Roman" w:cs="Times New Roman"/>
          <w:sz w:val="24"/>
          <w:szCs w:val="24"/>
          <w:lang w:val="en-US"/>
        </w:rPr>
        <w:t>system</w:t>
      </w:r>
      <w:r w:rsidRPr="005015FB">
        <w:rPr>
          <w:rFonts w:ascii="Times New Roman" w:hAnsi="Times New Roman" w:cs="Times New Roman"/>
          <w:sz w:val="24"/>
          <w:szCs w:val="24"/>
          <w:lang w:val="en-US"/>
        </w:rPr>
        <w:t xml:space="preserve"> has opportunity costs in terms of instabilities, </w:t>
      </w:r>
      <w:r w:rsidR="004E553E" w:rsidRPr="004E553E">
        <w:rPr>
          <w:rFonts w:ascii="Times New Roman" w:hAnsi="Times New Roman" w:cs="Times New Roman"/>
          <w:sz w:val="24"/>
          <w:szCs w:val="24"/>
          <w:lang w:val="en-US"/>
        </w:rPr>
        <w:t>management costs</w:t>
      </w:r>
      <w:r w:rsidRPr="005015FB">
        <w:rPr>
          <w:rFonts w:ascii="Times New Roman" w:hAnsi="Times New Roman" w:cs="Times New Roman"/>
          <w:sz w:val="24"/>
          <w:szCs w:val="24"/>
          <w:lang w:val="en-US"/>
        </w:rPr>
        <w:t xml:space="preserve"> and inclusi</w:t>
      </w:r>
      <w:r w:rsidR="00152F9E">
        <w:rPr>
          <w:rFonts w:ascii="Times New Roman" w:hAnsi="Times New Roman" w:cs="Times New Roman"/>
          <w:sz w:val="24"/>
          <w:szCs w:val="24"/>
          <w:lang w:val="en-US"/>
        </w:rPr>
        <w:t>on. These elements</w:t>
      </w:r>
      <w:r w:rsidRPr="005015FB">
        <w:rPr>
          <w:rFonts w:ascii="Times New Roman" w:hAnsi="Times New Roman" w:cs="Times New Roman"/>
          <w:sz w:val="24"/>
          <w:szCs w:val="24"/>
          <w:lang w:val="en-US"/>
        </w:rPr>
        <w:t xml:space="preserve"> cause the search for other means of payment, where new technologies may appear</w:t>
      </w:r>
      <w:r w:rsidR="00152F9E">
        <w:rPr>
          <w:rFonts w:ascii="Times New Roman" w:hAnsi="Times New Roman" w:cs="Times New Roman"/>
          <w:sz w:val="24"/>
          <w:szCs w:val="24"/>
          <w:lang w:val="en-US"/>
        </w:rPr>
        <w:t xml:space="preserve"> as a good option. But there are others reasons.  </w:t>
      </w:r>
    </w:p>
    <w:p w14:paraId="5C9C1E36" w14:textId="77777777" w:rsidR="00401A08" w:rsidRDefault="005015FB" w:rsidP="00152F9E">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 xml:space="preserve">The problem of money is the problem of democracy, </w:t>
      </w:r>
      <w:r w:rsidR="00401A08">
        <w:rPr>
          <w:rFonts w:ascii="Times New Roman" w:hAnsi="Times New Roman" w:cs="Times New Roman"/>
          <w:sz w:val="24"/>
          <w:szCs w:val="24"/>
          <w:lang w:val="en-US"/>
        </w:rPr>
        <w:t>as Hermele (2014, p. 20) says: “</w:t>
      </w:r>
      <w:r w:rsidRPr="005015FB">
        <w:rPr>
          <w:rFonts w:ascii="Times New Roman" w:hAnsi="Times New Roman" w:cs="Times New Roman"/>
          <w:sz w:val="24"/>
          <w:szCs w:val="24"/>
          <w:lang w:val="en-US"/>
        </w:rPr>
        <w:t>The gold standard was easier to reconcile with authoritarian regimes and dictatorships than with democracies and the subsequ</w:t>
      </w:r>
      <w:r w:rsidR="00401A08">
        <w:rPr>
          <w:rFonts w:ascii="Times New Roman" w:hAnsi="Times New Roman" w:cs="Times New Roman"/>
          <w:sz w:val="24"/>
          <w:szCs w:val="24"/>
          <w:lang w:val="en-US"/>
        </w:rPr>
        <w:t>ent birth of the welfare state.”</w:t>
      </w:r>
      <w:r w:rsidRPr="005015FB">
        <w:rPr>
          <w:rFonts w:ascii="Times New Roman" w:hAnsi="Times New Roman" w:cs="Times New Roman"/>
          <w:sz w:val="24"/>
          <w:szCs w:val="24"/>
          <w:lang w:val="en-US"/>
        </w:rPr>
        <w:t xml:space="preserve"> In this sense the</w:t>
      </w:r>
      <w:r w:rsidR="00401A08">
        <w:rPr>
          <w:rFonts w:ascii="Times New Roman" w:hAnsi="Times New Roman" w:cs="Times New Roman"/>
          <w:sz w:val="24"/>
          <w:szCs w:val="24"/>
          <w:lang w:val="en-US"/>
        </w:rPr>
        <w:t>re is a</w:t>
      </w:r>
      <w:r w:rsidRPr="005015FB">
        <w:rPr>
          <w:rFonts w:ascii="Times New Roman" w:hAnsi="Times New Roman" w:cs="Times New Roman"/>
          <w:sz w:val="24"/>
          <w:szCs w:val="24"/>
          <w:lang w:val="en-US"/>
        </w:rPr>
        <w:t xml:space="preserve"> logic </w:t>
      </w:r>
      <w:r w:rsidR="00401A08">
        <w:rPr>
          <w:rFonts w:ascii="Times New Roman" w:hAnsi="Times New Roman" w:cs="Times New Roman"/>
          <w:sz w:val="24"/>
          <w:szCs w:val="24"/>
          <w:lang w:val="en-US"/>
        </w:rPr>
        <w:t>in evolution from fiat money to</w:t>
      </w:r>
      <w:r w:rsidRPr="005015FB">
        <w:rPr>
          <w:rFonts w:ascii="Times New Roman" w:hAnsi="Times New Roman" w:cs="Times New Roman"/>
          <w:sz w:val="24"/>
          <w:szCs w:val="24"/>
          <w:lang w:val="en-US"/>
        </w:rPr>
        <w:t xml:space="preserve"> </w:t>
      </w:r>
      <w:r w:rsidR="0012574C" w:rsidRPr="005015FB">
        <w:rPr>
          <w:rFonts w:ascii="Times New Roman" w:hAnsi="Times New Roman" w:cs="Times New Roman"/>
          <w:sz w:val="24"/>
          <w:szCs w:val="24"/>
          <w:lang w:val="en-US"/>
        </w:rPr>
        <w:t>cryptocurrencies</w:t>
      </w:r>
      <w:r w:rsidR="00401A08">
        <w:rPr>
          <w:rFonts w:ascii="Times New Roman" w:hAnsi="Times New Roman" w:cs="Times New Roman"/>
          <w:sz w:val="24"/>
          <w:szCs w:val="24"/>
          <w:lang w:val="en-US"/>
        </w:rPr>
        <w:t>.</w:t>
      </w:r>
    </w:p>
    <w:p w14:paraId="6C3FDBE0" w14:textId="77777777" w:rsidR="005015FB" w:rsidRPr="005015FB" w:rsidRDefault="005015FB" w:rsidP="002E03B4">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lastRenderedPageBreak/>
        <w:t xml:space="preserve">With Breton Woods agreement, the monopoly of dollars enabled the US to harvest a </w:t>
      </w:r>
      <w:r w:rsidRPr="004E553E">
        <w:rPr>
          <w:rFonts w:ascii="Times New Roman" w:hAnsi="Times New Roman" w:cs="Times New Roman"/>
          <w:i/>
          <w:sz w:val="24"/>
          <w:szCs w:val="24"/>
          <w:lang w:val="en-US"/>
        </w:rPr>
        <w:t>seigniorage</w:t>
      </w:r>
      <w:r w:rsidRPr="005015FB">
        <w:rPr>
          <w:rFonts w:ascii="Times New Roman" w:hAnsi="Times New Roman" w:cs="Times New Roman"/>
          <w:sz w:val="24"/>
          <w:szCs w:val="24"/>
          <w:lang w:val="en-US"/>
        </w:rPr>
        <w:t xml:space="preserve"> estimated at 10-20 billion USD annually (Cohen 1998, p. 124). Converting, in addition, the dollar as reserve currency worldwide and allowing the United States to export its inflation. This gives the United States the possibility of financing itself with foreign resources, instead of charging taxes to its citizens, that is, having a preponderance of monetary policy instead of fiscal policy. After, in the seventies, US unilaterally abandoned the Bretton Woods agreement by breaking the promise to redeem dollar holdings in gold, obtaining with it even more benefits, at least, the benefit of not having obligations.</w:t>
      </w:r>
    </w:p>
    <w:p w14:paraId="68E30D8B" w14:textId="77777777" w:rsidR="005015FB" w:rsidRPr="005015FB" w:rsidRDefault="005015FB" w:rsidP="00986640">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Hayek (1976, p.16) proposes finding a way to protect money from politics. People should be free to choose the currency they want to use, the government should no longer have a monopoly on monetary issue. This characteristic would be the essence of a truly free country.</w:t>
      </w:r>
      <w:r w:rsidR="00986640">
        <w:rPr>
          <w:rFonts w:ascii="Times New Roman" w:hAnsi="Times New Roman" w:cs="Times New Roman"/>
          <w:sz w:val="24"/>
          <w:szCs w:val="24"/>
          <w:lang w:val="en-US"/>
        </w:rPr>
        <w:t xml:space="preserve"> </w:t>
      </w:r>
      <w:r w:rsidRPr="005015FB">
        <w:rPr>
          <w:rFonts w:ascii="Times New Roman" w:hAnsi="Times New Roman" w:cs="Times New Roman"/>
          <w:sz w:val="24"/>
          <w:szCs w:val="24"/>
          <w:lang w:val="en-US"/>
        </w:rPr>
        <w:t>Cryptocurrencies are important because represent a new consensus to make payments all around the world, reliable and efficient.</w:t>
      </w:r>
      <w:r w:rsidR="002E03B4">
        <w:rPr>
          <w:rFonts w:ascii="Times New Roman" w:hAnsi="Times New Roman" w:cs="Times New Roman"/>
          <w:sz w:val="24"/>
          <w:szCs w:val="24"/>
          <w:lang w:val="en-US"/>
        </w:rPr>
        <w:t xml:space="preserve">   </w:t>
      </w:r>
    </w:p>
    <w:p w14:paraId="698B805C" w14:textId="77777777" w:rsidR="005015FB" w:rsidRPr="0012574C" w:rsidRDefault="0012574C" w:rsidP="005015FB">
      <w:pPr>
        <w:spacing w:line="480" w:lineRule="auto"/>
        <w:jc w:val="both"/>
        <w:rPr>
          <w:rFonts w:ascii="Times New Roman" w:hAnsi="Times New Roman" w:cs="Times New Roman"/>
          <w:b/>
          <w:sz w:val="24"/>
          <w:szCs w:val="24"/>
          <w:lang w:val="en-US"/>
        </w:rPr>
      </w:pPr>
      <w:r w:rsidRPr="0012574C">
        <w:rPr>
          <w:rFonts w:ascii="Times New Roman" w:hAnsi="Times New Roman" w:cs="Times New Roman"/>
          <w:b/>
          <w:sz w:val="24"/>
          <w:szCs w:val="24"/>
          <w:lang w:val="en-US"/>
        </w:rPr>
        <w:t>Blockchain technology</w:t>
      </w:r>
    </w:p>
    <w:p w14:paraId="27C834B9" w14:textId="77777777" w:rsidR="005015FB" w:rsidRPr="005015FB" w:rsidRDefault="005015FB" w:rsidP="005015FB">
      <w:pPr>
        <w:spacing w:line="480" w:lineRule="auto"/>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 xml:space="preserve">Blockchain technology is a distributed, immutable, uniqueness, autonomous, open-source software based in cryptographic algorithms. It is a network that stores all the information produced by users over time, which makes it auditable. It is, at the same time, a ledger </w:t>
      </w:r>
      <w:r w:rsidR="0012574C" w:rsidRPr="005015FB">
        <w:rPr>
          <w:rFonts w:ascii="Times New Roman" w:hAnsi="Times New Roman" w:cs="Times New Roman"/>
          <w:sz w:val="24"/>
          <w:szCs w:val="24"/>
          <w:lang w:val="en-US"/>
        </w:rPr>
        <w:t>system</w:t>
      </w:r>
      <w:r w:rsidRPr="005015FB">
        <w:rPr>
          <w:rFonts w:ascii="Times New Roman" w:hAnsi="Times New Roman" w:cs="Times New Roman"/>
          <w:sz w:val="24"/>
          <w:szCs w:val="24"/>
          <w:lang w:val="en-US"/>
        </w:rPr>
        <w:t xml:space="preserve"> which requires a minimal structure.</w:t>
      </w:r>
    </w:p>
    <w:p w14:paraId="469B54E1" w14:textId="77777777" w:rsidR="0012574C" w:rsidRDefault="005015FB" w:rsidP="0012574C">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Each of the participants in the network contributes to the verification process by means of a blockchain that grows larger as exchange transactions are carried out between the different participants. These blocks are encrypted to avoid the double-spend problem</w:t>
      </w:r>
      <w:r w:rsidR="00480B44">
        <w:rPr>
          <w:rFonts w:ascii="Times New Roman" w:hAnsi="Times New Roman" w:cs="Times New Roman"/>
          <w:sz w:val="24"/>
          <w:szCs w:val="24"/>
          <w:lang w:val="en-US"/>
        </w:rPr>
        <w:t xml:space="preserve"> </w:t>
      </w:r>
      <w:r w:rsidR="00480B44" w:rsidRPr="00401A08">
        <w:rPr>
          <w:rFonts w:ascii="Times New Roman" w:hAnsi="Times New Roman" w:cs="Times New Roman"/>
          <w:sz w:val="24"/>
          <w:szCs w:val="24"/>
          <w:lang w:val="en-US"/>
        </w:rPr>
        <w:t>—</w:t>
      </w:r>
      <w:r w:rsidR="00480B44" w:rsidRPr="00480B44">
        <w:rPr>
          <w:rFonts w:ascii="Times New Roman" w:hAnsi="Times New Roman" w:cs="Times New Roman"/>
          <w:sz w:val="24"/>
          <w:szCs w:val="24"/>
          <w:lang w:val="en-US"/>
        </w:rPr>
        <w:t>potential flaw in a digital cash scheme in which the same single digital to</w:t>
      </w:r>
      <w:r w:rsidR="00480B44">
        <w:rPr>
          <w:rFonts w:ascii="Times New Roman" w:hAnsi="Times New Roman" w:cs="Times New Roman"/>
          <w:sz w:val="24"/>
          <w:szCs w:val="24"/>
          <w:lang w:val="en-US"/>
        </w:rPr>
        <w:t>ken can be spent more than once</w:t>
      </w:r>
      <w:r w:rsidR="00480B44" w:rsidRPr="00401A08">
        <w:rPr>
          <w:rFonts w:ascii="Times New Roman" w:hAnsi="Times New Roman" w:cs="Times New Roman"/>
          <w:sz w:val="24"/>
          <w:szCs w:val="24"/>
          <w:lang w:val="en-US"/>
        </w:rPr>
        <w:t>—</w:t>
      </w:r>
      <w:r w:rsidRPr="005015FB">
        <w:rPr>
          <w:rFonts w:ascii="Times New Roman" w:hAnsi="Times New Roman" w:cs="Times New Roman"/>
          <w:sz w:val="24"/>
          <w:szCs w:val="24"/>
          <w:lang w:val="en-US"/>
        </w:rPr>
        <w:t xml:space="preserve">, but the information is protected in each of the </w:t>
      </w:r>
      <w:commentRangeStart w:id="30"/>
      <w:r w:rsidRPr="005015FB">
        <w:rPr>
          <w:rFonts w:ascii="Times New Roman" w:hAnsi="Times New Roman" w:cs="Times New Roman"/>
          <w:sz w:val="24"/>
          <w:szCs w:val="24"/>
          <w:lang w:val="en-US"/>
        </w:rPr>
        <w:t>nodes</w:t>
      </w:r>
      <w:commentRangeEnd w:id="30"/>
      <w:r w:rsidR="00E87B16">
        <w:rPr>
          <w:rStyle w:val="Refdecomentario"/>
        </w:rPr>
        <w:commentReference w:id="30"/>
      </w:r>
      <w:r w:rsidRPr="005015FB">
        <w:rPr>
          <w:rFonts w:ascii="Times New Roman" w:hAnsi="Times New Roman" w:cs="Times New Roman"/>
          <w:sz w:val="24"/>
          <w:szCs w:val="24"/>
          <w:lang w:val="en-US"/>
        </w:rPr>
        <w:t xml:space="preserve"> of the </w:t>
      </w:r>
      <w:r w:rsidRPr="005015FB">
        <w:rPr>
          <w:rFonts w:ascii="Times New Roman" w:hAnsi="Times New Roman" w:cs="Times New Roman"/>
          <w:sz w:val="24"/>
          <w:szCs w:val="24"/>
          <w:lang w:val="en-US"/>
        </w:rPr>
        <w:lastRenderedPageBreak/>
        <w:t xml:space="preserve">network to avoid alterations to the system. The whole story is protected in each added block. </w:t>
      </w:r>
    </w:p>
    <w:p w14:paraId="50141401" w14:textId="77777777" w:rsidR="0012574C" w:rsidRDefault="005015FB" w:rsidP="0012574C">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It has many applications, one of the</w:t>
      </w:r>
      <w:r w:rsidR="0053653E">
        <w:rPr>
          <w:rFonts w:ascii="Times New Roman" w:hAnsi="Times New Roman" w:cs="Times New Roman"/>
          <w:sz w:val="24"/>
          <w:szCs w:val="24"/>
          <w:lang w:val="en-US"/>
        </w:rPr>
        <w:t>m is cryptocurrencies. Nakamoto’</w:t>
      </w:r>
      <w:r w:rsidRPr="005015FB">
        <w:rPr>
          <w:rFonts w:ascii="Times New Roman" w:hAnsi="Times New Roman" w:cs="Times New Roman"/>
          <w:sz w:val="24"/>
          <w:szCs w:val="24"/>
          <w:lang w:val="en-US"/>
        </w:rPr>
        <w:t>s essay (2008, p.1) proposes a great solution to a great problem: a payment system that is not based on trust. A system peer-2-peer that does no</w:t>
      </w:r>
      <w:r w:rsidR="0012574C">
        <w:rPr>
          <w:rFonts w:ascii="Times New Roman" w:hAnsi="Times New Roman" w:cs="Times New Roman"/>
          <w:sz w:val="24"/>
          <w:szCs w:val="24"/>
          <w:lang w:val="en-US"/>
        </w:rPr>
        <w:t>t need third-party supervision.</w:t>
      </w:r>
    </w:p>
    <w:p w14:paraId="2D504328" w14:textId="77777777" w:rsidR="005015FB" w:rsidRPr="005015FB" w:rsidRDefault="005015FB" w:rsidP="0012574C">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The steps to run the network are as follows (see Nakamoto, 2008, p.3):</w:t>
      </w:r>
    </w:p>
    <w:p w14:paraId="7B2D125F" w14:textId="77777777" w:rsidR="005015FB" w:rsidRPr="002E03B4" w:rsidRDefault="005015FB" w:rsidP="002E03B4">
      <w:pPr>
        <w:pStyle w:val="Prrafodelista"/>
        <w:numPr>
          <w:ilvl w:val="0"/>
          <w:numId w:val="2"/>
        </w:numPr>
        <w:spacing w:line="480" w:lineRule="auto"/>
        <w:jc w:val="both"/>
        <w:rPr>
          <w:rFonts w:ascii="Times New Roman" w:hAnsi="Times New Roman" w:cs="Times New Roman"/>
          <w:sz w:val="24"/>
          <w:szCs w:val="24"/>
          <w:lang w:val="en-US"/>
        </w:rPr>
      </w:pPr>
      <w:r w:rsidRPr="002E03B4">
        <w:rPr>
          <w:rFonts w:ascii="Times New Roman" w:hAnsi="Times New Roman" w:cs="Times New Roman"/>
          <w:sz w:val="24"/>
          <w:szCs w:val="24"/>
          <w:lang w:val="en-US"/>
        </w:rPr>
        <w:t>New transactions are broadcast to all nodes.</w:t>
      </w:r>
    </w:p>
    <w:p w14:paraId="0B26B33C" w14:textId="77777777" w:rsidR="005015FB" w:rsidRPr="002E03B4" w:rsidRDefault="005015FB" w:rsidP="002E03B4">
      <w:pPr>
        <w:pStyle w:val="Prrafodelista"/>
        <w:numPr>
          <w:ilvl w:val="0"/>
          <w:numId w:val="2"/>
        </w:numPr>
        <w:spacing w:line="480" w:lineRule="auto"/>
        <w:jc w:val="both"/>
        <w:rPr>
          <w:rFonts w:ascii="Times New Roman" w:hAnsi="Times New Roman" w:cs="Times New Roman"/>
          <w:sz w:val="24"/>
          <w:szCs w:val="24"/>
          <w:lang w:val="en-US"/>
        </w:rPr>
      </w:pPr>
      <w:r w:rsidRPr="002E03B4">
        <w:rPr>
          <w:rFonts w:ascii="Times New Roman" w:hAnsi="Times New Roman" w:cs="Times New Roman"/>
          <w:sz w:val="24"/>
          <w:szCs w:val="24"/>
          <w:lang w:val="en-US"/>
        </w:rPr>
        <w:t>Each node collects new transactions into a block.</w:t>
      </w:r>
    </w:p>
    <w:p w14:paraId="66B6CDDA" w14:textId="77777777" w:rsidR="005015FB" w:rsidRPr="002E03B4" w:rsidRDefault="005015FB" w:rsidP="002E03B4">
      <w:pPr>
        <w:pStyle w:val="Prrafodelista"/>
        <w:numPr>
          <w:ilvl w:val="0"/>
          <w:numId w:val="2"/>
        </w:numPr>
        <w:spacing w:line="480" w:lineRule="auto"/>
        <w:jc w:val="both"/>
        <w:rPr>
          <w:rFonts w:ascii="Times New Roman" w:hAnsi="Times New Roman" w:cs="Times New Roman"/>
          <w:sz w:val="24"/>
          <w:szCs w:val="24"/>
          <w:lang w:val="en-US"/>
        </w:rPr>
      </w:pPr>
      <w:r w:rsidRPr="002E03B4">
        <w:rPr>
          <w:rFonts w:ascii="Times New Roman" w:hAnsi="Times New Roman" w:cs="Times New Roman"/>
          <w:sz w:val="24"/>
          <w:szCs w:val="24"/>
          <w:lang w:val="en-US"/>
        </w:rPr>
        <w:t>Each node works on finding a difficult proof-of-work for its block.</w:t>
      </w:r>
    </w:p>
    <w:p w14:paraId="0E0401DC" w14:textId="77777777" w:rsidR="005015FB" w:rsidRPr="002E03B4" w:rsidRDefault="005015FB" w:rsidP="002E03B4">
      <w:pPr>
        <w:pStyle w:val="Prrafodelista"/>
        <w:numPr>
          <w:ilvl w:val="0"/>
          <w:numId w:val="2"/>
        </w:numPr>
        <w:spacing w:line="480" w:lineRule="auto"/>
        <w:jc w:val="both"/>
        <w:rPr>
          <w:rFonts w:ascii="Times New Roman" w:hAnsi="Times New Roman" w:cs="Times New Roman"/>
          <w:sz w:val="24"/>
          <w:szCs w:val="24"/>
          <w:lang w:val="en-US"/>
        </w:rPr>
      </w:pPr>
      <w:r w:rsidRPr="002E03B4">
        <w:rPr>
          <w:rFonts w:ascii="Times New Roman" w:hAnsi="Times New Roman" w:cs="Times New Roman"/>
          <w:sz w:val="24"/>
          <w:szCs w:val="24"/>
          <w:lang w:val="en-US"/>
        </w:rPr>
        <w:t>When a node finds a proof-of-work, it broadcasts the block to all nodes.</w:t>
      </w:r>
    </w:p>
    <w:p w14:paraId="4AC80A58" w14:textId="77777777" w:rsidR="005015FB" w:rsidRPr="002E03B4" w:rsidRDefault="005015FB" w:rsidP="002E03B4">
      <w:pPr>
        <w:pStyle w:val="Prrafodelista"/>
        <w:numPr>
          <w:ilvl w:val="0"/>
          <w:numId w:val="2"/>
        </w:numPr>
        <w:spacing w:line="480" w:lineRule="auto"/>
        <w:jc w:val="both"/>
        <w:rPr>
          <w:rFonts w:ascii="Times New Roman" w:hAnsi="Times New Roman" w:cs="Times New Roman"/>
          <w:sz w:val="24"/>
          <w:szCs w:val="24"/>
          <w:lang w:val="en-US"/>
        </w:rPr>
      </w:pPr>
      <w:r w:rsidRPr="002E03B4">
        <w:rPr>
          <w:rFonts w:ascii="Times New Roman" w:hAnsi="Times New Roman" w:cs="Times New Roman"/>
          <w:sz w:val="24"/>
          <w:szCs w:val="24"/>
          <w:lang w:val="en-US"/>
        </w:rPr>
        <w:t>Nodes accept the block only if all transactions in it are valid and not already spent.</w:t>
      </w:r>
    </w:p>
    <w:p w14:paraId="7741BF5C" w14:textId="77777777" w:rsidR="005015FB" w:rsidRPr="002E03B4" w:rsidRDefault="005015FB" w:rsidP="002E03B4">
      <w:pPr>
        <w:pStyle w:val="Prrafodelista"/>
        <w:numPr>
          <w:ilvl w:val="0"/>
          <w:numId w:val="2"/>
        </w:numPr>
        <w:spacing w:line="480" w:lineRule="auto"/>
        <w:jc w:val="both"/>
        <w:rPr>
          <w:rFonts w:ascii="Times New Roman" w:hAnsi="Times New Roman" w:cs="Times New Roman"/>
          <w:sz w:val="24"/>
          <w:szCs w:val="24"/>
          <w:lang w:val="en-US"/>
        </w:rPr>
      </w:pPr>
      <w:r w:rsidRPr="002E03B4">
        <w:rPr>
          <w:rFonts w:ascii="Times New Roman" w:hAnsi="Times New Roman" w:cs="Times New Roman"/>
          <w:sz w:val="24"/>
          <w:szCs w:val="24"/>
          <w:lang w:val="en-US"/>
        </w:rPr>
        <w:t>Nodes express their acceptance of the block by working on</w:t>
      </w:r>
      <w:r w:rsidR="0012574C" w:rsidRPr="002E03B4">
        <w:rPr>
          <w:rFonts w:ascii="Times New Roman" w:hAnsi="Times New Roman" w:cs="Times New Roman"/>
          <w:sz w:val="24"/>
          <w:szCs w:val="24"/>
          <w:lang w:val="en-US"/>
        </w:rPr>
        <w:t xml:space="preserve"> creating the next block in the </w:t>
      </w:r>
      <w:r w:rsidRPr="002E03B4">
        <w:rPr>
          <w:rFonts w:ascii="Times New Roman" w:hAnsi="Times New Roman" w:cs="Times New Roman"/>
          <w:sz w:val="24"/>
          <w:szCs w:val="24"/>
          <w:lang w:val="en-US"/>
        </w:rPr>
        <w:t>chain, using the hash of the accepted block as the pre</w:t>
      </w:r>
      <w:r w:rsidR="0012574C" w:rsidRPr="002E03B4">
        <w:rPr>
          <w:rFonts w:ascii="Times New Roman" w:hAnsi="Times New Roman" w:cs="Times New Roman"/>
          <w:sz w:val="24"/>
          <w:szCs w:val="24"/>
          <w:lang w:val="en-US"/>
        </w:rPr>
        <w:t>vious hash.</w:t>
      </w:r>
    </w:p>
    <w:p w14:paraId="3057341E" w14:textId="77777777" w:rsidR="005015FB" w:rsidRPr="0012574C" w:rsidRDefault="0012574C" w:rsidP="005015FB">
      <w:pPr>
        <w:spacing w:line="480" w:lineRule="auto"/>
        <w:jc w:val="both"/>
        <w:rPr>
          <w:rFonts w:ascii="Times New Roman" w:hAnsi="Times New Roman" w:cs="Times New Roman"/>
          <w:b/>
          <w:sz w:val="24"/>
          <w:szCs w:val="24"/>
          <w:lang w:val="en-US"/>
        </w:rPr>
      </w:pPr>
      <w:r w:rsidRPr="0012574C">
        <w:rPr>
          <w:rFonts w:ascii="Times New Roman" w:hAnsi="Times New Roman" w:cs="Times New Roman"/>
          <w:b/>
          <w:sz w:val="24"/>
          <w:szCs w:val="24"/>
          <w:lang w:val="en-US"/>
        </w:rPr>
        <w:t>Cryptocurrencies</w:t>
      </w:r>
    </w:p>
    <w:p w14:paraId="1C773AF1" w14:textId="77777777" w:rsidR="0012574C" w:rsidRDefault="005015FB" w:rsidP="005015FB">
      <w:pPr>
        <w:spacing w:line="480" w:lineRule="auto"/>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Cryptocurrencies meet the essential characteristics of money, namely, a means of exchange, a unit of accounting, and a store of wealth. It is the first of those t</w:t>
      </w:r>
      <w:r w:rsidR="00741D20">
        <w:rPr>
          <w:rFonts w:ascii="Times New Roman" w:hAnsi="Times New Roman" w:cs="Times New Roman"/>
          <w:sz w:val="24"/>
          <w:szCs w:val="24"/>
          <w:lang w:val="en-US"/>
        </w:rPr>
        <w:t>h</w:t>
      </w:r>
      <w:r w:rsidRPr="005015FB">
        <w:rPr>
          <w:rFonts w:ascii="Times New Roman" w:hAnsi="Times New Roman" w:cs="Times New Roman"/>
          <w:sz w:val="24"/>
          <w:szCs w:val="24"/>
          <w:lang w:val="en-US"/>
        </w:rPr>
        <w:t xml:space="preserve">ree characteristics the most important to understand the role of society in the </w:t>
      </w:r>
      <w:r w:rsidR="0012574C" w:rsidRPr="005015FB">
        <w:rPr>
          <w:rFonts w:ascii="Times New Roman" w:hAnsi="Times New Roman" w:cs="Times New Roman"/>
          <w:sz w:val="24"/>
          <w:szCs w:val="24"/>
          <w:lang w:val="en-US"/>
        </w:rPr>
        <w:t>acceptance</w:t>
      </w:r>
      <w:r w:rsidR="0012574C">
        <w:rPr>
          <w:rFonts w:ascii="Times New Roman" w:hAnsi="Times New Roman" w:cs="Times New Roman"/>
          <w:sz w:val="24"/>
          <w:szCs w:val="24"/>
          <w:lang w:val="en-US"/>
        </w:rPr>
        <w:t xml:space="preserve"> of a currency. </w:t>
      </w:r>
    </w:p>
    <w:p w14:paraId="251CF370" w14:textId="77777777" w:rsidR="005015FB" w:rsidRPr="005015FB" w:rsidRDefault="0012574C" w:rsidP="0012574C">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Mundell (1998) say that: “</w:t>
      </w:r>
      <w:r w:rsidR="005015FB" w:rsidRPr="005015FB">
        <w:rPr>
          <w:rFonts w:ascii="Times New Roman" w:hAnsi="Times New Roman" w:cs="Times New Roman"/>
          <w:sz w:val="24"/>
          <w:szCs w:val="24"/>
          <w:lang w:val="en-US"/>
        </w:rPr>
        <w:t xml:space="preserve">Consistency, stability and high quality have been the attributes of great currencies that have won the competition </w:t>
      </w:r>
      <w:r>
        <w:rPr>
          <w:rFonts w:ascii="Times New Roman" w:hAnsi="Times New Roman" w:cs="Times New Roman"/>
          <w:sz w:val="24"/>
          <w:szCs w:val="24"/>
          <w:lang w:val="en-US"/>
        </w:rPr>
        <w:t>for use as international money.”</w:t>
      </w:r>
      <w:r w:rsidR="003E058F">
        <w:rPr>
          <w:rFonts w:ascii="Times New Roman" w:hAnsi="Times New Roman" w:cs="Times New Roman"/>
          <w:sz w:val="24"/>
          <w:szCs w:val="24"/>
          <w:lang w:val="en-US"/>
        </w:rPr>
        <w:t xml:space="preserve"> I</w:t>
      </w:r>
      <w:r w:rsidR="005015FB" w:rsidRPr="005015FB">
        <w:rPr>
          <w:rFonts w:ascii="Times New Roman" w:hAnsi="Times New Roman" w:cs="Times New Roman"/>
          <w:sz w:val="24"/>
          <w:szCs w:val="24"/>
          <w:lang w:val="en-US"/>
        </w:rPr>
        <w:t>n this essay we will adopt the line drawn by the Nobel. We will analyze each of them shortly</w:t>
      </w:r>
      <w:r w:rsidR="003E058F">
        <w:rPr>
          <w:rFonts w:ascii="Times New Roman" w:hAnsi="Times New Roman" w:cs="Times New Roman"/>
          <w:sz w:val="24"/>
          <w:szCs w:val="24"/>
          <w:lang w:val="en-US"/>
        </w:rPr>
        <w:t xml:space="preserve">, and other </w:t>
      </w:r>
      <w:r w:rsidR="003E058F" w:rsidRPr="005015FB">
        <w:rPr>
          <w:rFonts w:ascii="Times New Roman" w:hAnsi="Times New Roman" w:cs="Times New Roman"/>
          <w:sz w:val="24"/>
          <w:szCs w:val="24"/>
          <w:lang w:val="en-US"/>
        </w:rPr>
        <w:t>attributes</w:t>
      </w:r>
      <w:r w:rsidR="003E058F">
        <w:rPr>
          <w:rFonts w:ascii="Times New Roman" w:hAnsi="Times New Roman" w:cs="Times New Roman"/>
          <w:sz w:val="24"/>
          <w:szCs w:val="24"/>
          <w:lang w:val="en-US"/>
        </w:rPr>
        <w:t xml:space="preserve"> inherent to this technology</w:t>
      </w:r>
      <w:r w:rsidR="005015FB" w:rsidRPr="005015FB">
        <w:rPr>
          <w:rFonts w:ascii="Times New Roman" w:hAnsi="Times New Roman" w:cs="Times New Roman"/>
          <w:sz w:val="24"/>
          <w:szCs w:val="24"/>
          <w:lang w:val="en-US"/>
        </w:rPr>
        <w:t>.</w:t>
      </w:r>
    </w:p>
    <w:p w14:paraId="62B3D8E4" w14:textId="77777777" w:rsidR="002E03B4" w:rsidRPr="005015FB" w:rsidRDefault="002E03B4" w:rsidP="002E03B4">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The characteristics in favor of cryptocurren</w:t>
      </w:r>
      <w:r>
        <w:rPr>
          <w:rFonts w:ascii="Times New Roman" w:hAnsi="Times New Roman" w:cs="Times New Roman"/>
          <w:sz w:val="24"/>
          <w:szCs w:val="24"/>
          <w:lang w:val="en-US"/>
        </w:rPr>
        <w:t>cies to replace fiat money are:</w:t>
      </w:r>
    </w:p>
    <w:p w14:paraId="28948E6D" w14:textId="77777777" w:rsidR="005015FB" w:rsidRPr="005015FB" w:rsidRDefault="00E97EFA" w:rsidP="00B34E09">
      <w:pPr>
        <w:spacing w:line="480" w:lineRule="auto"/>
        <w:ind w:firstLine="708"/>
        <w:jc w:val="both"/>
        <w:rPr>
          <w:rFonts w:ascii="Times New Roman" w:hAnsi="Times New Roman" w:cs="Times New Roman"/>
          <w:sz w:val="24"/>
          <w:szCs w:val="24"/>
          <w:lang w:val="en-US"/>
        </w:rPr>
      </w:pPr>
      <w:r>
        <w:rPr>
          <w:rFonts w:ascii="Times New Roman" w:hAnsi="Times New Roman" w:cs="Times New Roman"/>
          <w:i/>
          <w:sz w:val="24"/>
          <w:szCs w:val="24"/>
          <w:lang w:val="en-US"/>
        </w:rPr>
        <w:lastRenderedPageBreak/>
        <w:t>Consistency:</w:t>
      </w:r>
      <w:r w:rsidR="005015FB" w:rsidRPr="005015FB">
        <w:rPr>
          <w:rFonts w:ascii="Times New Roman" w:hAnsi="Times New Roman" w:cs="Times New Roman"/>
          <w:sz w:val="24"/>
          <w:szCs w:val="24"/>
          <w:lang w:val="en-US"/>
        </w:rPr>
        <w:t xml:space="preserve"> This property ensures the non-deformation of the coin over time in its quality material. Obviously the peer-to-peer algorithm ensures this point</w:t>
      </w:r>
      <w:r w:rsidR="00B34E09">
        <w:rPr>
          <w:rFonts w:ascii="Times New Roman" w:hAnsi="Times New Roman" w:cs="Times New Roman"/>
          <w:sz w:val="24"/>
          <w:szCs w:val="24"/>
          <w:lang w:val="en-US"/>
        </w:rPr>
        <w:t>.</w:t>
      </w:r>
      <w:r w:rsidR="005015FB" w:rsidRPr="005015FB">
        <w:rPr>
          <w:rFonts w:ascii="Times New Roman" w:hAnsi="Times New Roman" w:cs="Times New Roman"/>
          <w:sz w:val="24"/>
          <w:szCs w:val="24"/>
          <w:lang w:val="en-US"/>
        </w:rPr>
        <w:t xml:space="preserve"> </w:t>
      </w:r>
    </w:p>
    <w:p w14:paraId="6628BF24" w14:textId="77777777" w:rsidR="005015FB" w:rsidRPr="002272BB" w:rsidRDefault="00E97EFA" w:rsidP="002272BB">
      <w:pPr>
        <w:spacing w:line="480" w:lineRule="auto"/>
        <w:ind w:firstLine="708"/>
        <w:jc w:val="both"/>
        <w:rPr>
          <w:rFonts w:ascii="Times New Roman" w:hAnsi="Times New Roman" w:cs="Times New Roman"/>
          <w:sz w:val="24"/>
          <w:szCs w:val="24"/>
          <w:lang w:val="en-US"/>
        </w:rPr>
      </w:pPr>
      <w:r>
        <w:rPr>
          <w:rFonts w:ascii="Times New Roman" w:hAnsi="Times New Roman" w:cs="Times New Roman"/>
          <w:i/>
          <w:sz w:val="24"/>
          <w:szCs w:val="24"/>
          <w:lang w:val="en-US"/>
        </w:rPr>
        <w:t>Stability:</w:t>
      </w:r>
      <w:r w:rsidR="005015FB" w:rsidRPr="005015FB">
        <w:rPr>
          <w:rFonts w:ascii="Times New Roman" w:hAnsi="Times New Roman" w:cs="Times New Roman"/>
          <w:sz w:val="24"/>
          <w:szCs w:val="24"/>
          <w:lang w:val="en-US"/>
        </w:rPr>
        <w:t xml:space="preserve"> The opportunity for cryptocurrencies to replace fiat money lies in the fact that with the current currency there is a risk of counterfeit, insecurity and have high transaction fees, even with the digital currencies </w:t>
      </w:r>
      <w:r w:rsidR="008746C7" w:rsidRPr="00401A08">
        <w:rPr>
          <w:rFonts w:ascii="Times New Roman" w:hAnsi="Times New Roman" w:cs="Times New Roman"/>
          <w:sz w:val="24"/>
          <w:szCs w:val="24"/>
          <w:lang w:val="en-US"/>
        </w:rPr>
        <w:t>—</w:t>
      </w:r>
      <w:r w:rsidR="008746C7">
        <w:rPr>
          <w:rFonts w:ascii="Times New Roman" w:hAnsi="Times New Roman" w:cs="Times New Roman"/>
          <w:sz w:val="24"/>
          <w:szCs w:val="24"/>
          <w:lang w:val="en-US"/>
        </w:rPr>
        <w:t>not cryptocurrencies</w:t>
      </w:r>
      <w:r w:rsidR="008746C7" w:rsidRPr="00401A08">
        <w:rPr>
          <w:rFonts w:ascii="Times New Roman" w:hAnsi="Times New Roman" w:cs="Times New Roman"/>
          <w:sz w:val="24"/>
          <w:szCs w:val="24"/>
          <w:lang w:val="en-US"/>
        </w:rPr>
        <w:t>—</w:t>
      </w:r>
      <w:r w:rsidR="008746C7">
        <w:rPr>
          <w:rFonts w:ascii="Times New Roman" w:hAnsi="Times New Roman" w:cs="Times New Roman"/>
          <w:sz w:val="24"/>
          <w:szCs w:val="24"/>
          <w:lang w:val="en-US"/>
        </w:rPr>
        <w:t xml:space="preserve"> </w:t>
      </w:r>
      <w:r w:rsidR="005015FB" w:rsidRPr="005015FB">
        <w:rPr>
          <w:rFonts w:ascii="Times New Roman" w:hAnsi="Times New Roman" w:cs="Times New Roman"/>
          <w:sz w:val="24"/>
          <w:szCs w:val="24"/>
          <w:lang w:val="en-US"/>
        </w:rPr>
        <w:t xml:space="preserve">there are </w:t>
      </w:r>
      <w:r w:rsidR="00811F0F" w:rsidRPr="005015FB">
        <w:rPr>
          <w:rFonts w:ascii="Times New Roman" w:hAnsi="Times New Roman" w:cs="Times New Roman"/>
          <w:sz w:val="24"/>
          <w:szCs w:val="24"/>
          <w:lang w:val="en-US"/>
        </w:rPr>
        <w:t>instabilities</w:t>
      </w:r>
      <w:r w:rsidR="005015FB" w:rsidRPr="005015FB">
        <w:rPr>
          <w:rFonts w:ascii="Times New Roman" w:hAnsi="Times New Roman" w:cs="Times New Roman"/>
          <w:sz w:val="24"/>
          <w:szCs w:val="24"/>
          <w:lang w:val="en-US"/>
        </w:rPr>
        <w:t>, thefts, and frauds. In addition, centralized systems require a large investment in infrastructure, a</w:t>
      </w:r>
      <w:r w:rsidR="008746C7">
        <w:rPr>
          <w:rFonts w:ascii="Times New Roman" w:hAnsi="Times New Roman" w:cs="Times New Roman"/>
          <w:sz w:val="24"/>
          <w:szCs w:val="24"/>
          <w:lang w:val="en-US"/>
        </w:rPr>
        <w:t>nd they are</w:t>
      </w:r>
      <w:r w:rsidR="005015FB" w:rsidRPr="005015FB">
        <w:rPr>
          <w:rFonts w:ascii="Times New Roman" w:hAnsi="Times New Roman" w:cs="Times New Roman"/>
          <w:sz w:val="24"/>
          <w:szCs w:val="24"/>
          <w:lang w:val="en-US"/>
        </w:rPr>
        <w:t xml:space="preserve"> also very difficult to audit. Cryptocurrency-based systems promise to solve all these difficulties at low cost and in consensus. </w:t>
      </w:r>
      <w:r w:rsidR="002272BB" w:rsidRPr="002272BB">
        <w:rPr>
          <w:rFonts w:ascii="Times New Roman" w:hAnsi="Times New Roman" w:cs="Times New Roman"/>
          <w:sz w:val="24"/>
          <w:szCs w:val="24"/>
          <w:lang w:val="en-US"/>
        </w:rPr>
        <w:t>It should be noted that the other part of stability, understood as low volatility, is not fulfilled in cryptocurrencies.</w:t>
      </w:r>
    </w:p>
    <w:p w14:paraId="4439B639" w14:textId="77777777" w:rsidR="005015FB" w:rsidRPr="005015FB" w:rsidRDefault="002E03B4" w:rsidP="002E03B4">
      <w:pPr>
        <w:spacing w:line="480" w:lineRule="auto"/>
        <w:ind w:firstLine="708"/>
        <w:jc w:val="both"/>
        <w:rPr>
          <w:rFonts w:ascii="Times New Roman" w:hAnsi="Times New Roman" w:cs="Times New Roman"/>
          <w:sz w:val="24"/>
          <w:szCs w:val="24"/>
          <w:lang w:val="en-US"/>
        </w:rPr>
      </w:pPr>
      <w:r w:rsidRPr="002E03B4">
        <w:rPr>
          <w:rFonts w:ascii="Times New Roman" w:hAnsi="Times New Roman" w:cs="Times New Roman"/>
          <w:i/>
          <w:sz w:val="24"/>
          <w:szCs w:val="24"/>
          <w:lang w:val="en-US"/>
        </w:rPr>
        <w:t>Durability:</w:t>
      </w:r>
      <w:r w:rsidR="00E97EFA">
        <w:rPr>
          <w:rFonts w:ascii="Times New Roman" w:hAnsi="Times New Roman" w:cs="Times New Roman"/>
          <w:sz w:val="24"/>
          <w:szCs w:val="24"/>
          <w:lang w:val="en-US"/>
        </w:rPr>
        <w:t xml:space="preserve"> C</w:t>
      </w:r>
      <w:r w:rsidR="005015FB" w:rsidRPr="005015FB">
        <w:rPr>
          <w:rFonts w:ascii="Times New Roman" w:hAnsi="Times New Roman" w:cs="Times New Roman"/>
          <w:sz w:val="24"/>
          <w:szCs w:val="24"/>
          <w:lang w:val="en-US"/>
        </w:rPr>
        <w:t>ryptocurrencies cannot be destroyed, they can last infinitely as long as the network and the nodes that</w:t>
      </w:r>
      <w:r w:rsidR="00B34E09">
        <w:rPr>
          <w:rFonts w:ascii="Times New Roman" w:hAnsi="Times New Roman" w:cs="Times New Roman"/>
          <w:sz w:val="24"/>
          <w:szCs w:val="24"/>
          <w:lang w:val="en-US"/>
        </w:rPr>
        <w:t xml:space="preserve"> support the information exist.</w:t>
      </w:r>
    </w:p>
    <w:p w14:paraId="751082FE" w14:textId="77777777" w:rsidR="005015FB" w:rsidRPr="005015FB" w:rsidRDefault="002E03B4" w:rsidP="002E03B4">
      <w:pPr>
        <w:spacing w:line="480" w:lineRule="auto"/>
        <w:ind w:firstLine="708"/>
        <w:jc w:val="both"/>
        <w:rPr>
          <w:rFonts w:ascii="Times New Roman" w:hAnsi="Times New Roman" w:cs="Times New Roman"/>
          <w:sz w:val="24"/>
          <w:szCs w:val="24"/>
          <w:lang w:val="en-US"/>
        </w:rPr>
      </w:pPr>
      <w:r w:rsidRPr="002E03B4">
        <w:rPr>
          <w:rFonts w:ascii="Times New Roman" w:hAnsi="Times New Roman" w:cs="Times New Roman"/>
          <w:i/>
          <w:sz w:val="24"/>
          <w:szCs w:val="24"/>
          <w:lang w:val="en-US"/>
        </w:rPr>
        <w:t>Unit of account:</w:t>
      </w:r>
      <w:r w:rsidR="00E97EFA">
        <w:rPr>
          <w:rFonts w:ascii="Times New Roman" w:hAnsi="Times New Roman" w:cs="Times New Roman"/>
          <w:sz w:val="24"/>
          <w:szCs w:val="24"/>
          <w:lang w:val="en-US"/>
        </w:rPr>
        <w:t xml:space="preserve"> C</w:t>
      </w:r>
      <w:r w:rsidR="005015FB" w:rsidRPr="005015FB">
        <w:rPr>
          <w:rFonts w:ascii="Times New Roman" w:hAnsi="Times New Roman" w:cs="Times New Roman"/>
          <w:sz w:val="24"/>
          <w:szCs w:val="24"/>
          <w:lang w:val="en-US"/>
        </w:rPr>
        <w:t xml:space="preserve">ryptocurrencies are divisible and convertible into any currency. For example, in the Bitcoin system 1 </w:t>
      </w:r>
      <w:r w:rsidR="00B34E09">
        <w:rPr>
          <w:rFonts w:ascii="Times New Roman" w:hAnsi="Times New Roman" w:cs="Times New Roman"/>
          <w:sz w:val="24"/>
          <w:szCs w:val="24"/>
          <w:lang w:val="en-US"/>
        </w:rPr>
        <w:t xml:space="preserve">satoshi = 0.00000001 Bitcoin.  </w:t>
      </w:r>
    </w:p>
    <w:p w14:paraId="157E45C2" w14:textId="77777777" w:rsidR="005015FB" w:rsidRPr="005015FB" w:rsidRDefault="002E03B4" w:rsidP="002E03B4">
      <w:pPr>
        <w:spacing w:line="480" w:lineRule="auto"/>
        <w:ind w:firstLine="708"/>
        <w:jc w:val="both"/>
        <w:rPr>
          <w:rFonts w:ascii="Times New Roman" w:hAnsi="Times New Roman" w:cs="Times New Roman"/>
          <w:sz w:val="24"/>
          <w:szCs w:val="24"/>
          <w:lang w:val="en-US"/>
        </w:rPr>
      </w:pPr>
      <w:r w:rsidRPr="002E03B4">
        <w:rPr>
          <w:rFonts w:ascii="Times New Roman" w:hAnsi="Times New Roman" w:cs="Times New Roman"/>
          <w:i/>
          <w:sz w:val="24"/>
          <w:szCs w:val="24"/>
          <w:lang w:val="en-US"/>
        </w:rPr>
        <w:t>Store of wealth:</w:t>
      </w:r>
      <w:r w:rsidR="005015FB" w:rsidRPr="005015FB">
        <w:rPr>
          <w:rFonts w:ascii="Times New Roman" w:hAnsi="Times New Roman" w:cs="Times New Roman"/>
          <w:sz w:val="24"/>
          <w:szCs w:val="24"/>
          <w:lang w:val="en-US"/>
        </w:rPr>
        <w:t xml:space="preserve"> Thanks to its high security, it can</w:t>
      </w:r>
      <w:r w:rsidR="00B34E09">
        <w:rPr>
          <w:rFonts w:ascii="Times New Roman" w:hAnsi="Times New Roman" w:cs="Times New Roman"/>
          <w:sz w:val="24"/>
          <w:szCs w:val="24"/>
          <w:lang w:val="en-US"/>
        </w:rPr>
        <w:t xml:space="preserve"> be stored as a form of wealth.</w:t>
      </w:r>
    </w:p>
    <w:p w14:paraId="2846E424" w14:textId="77777777" w:rsidR="005015FB" w:rsidRPr="005015FB" w:rsidRDefault="002E03B4" w:rsidP="002E03B4">
      <w:pPr>
        <w:spacing w:line="480" w:lineRule="auto"/>
        <w:ind w:firstLine="708"/>
        <w:jc w:val="both"/>
        <w:rPr>
          <w:rFonts w:ascii="Times New Roman" w:hAnsi="Times New Roman" w:cs="Times New Roman"/>
          <w:sz w:val="24"/>
          <w:szCs w:val="24"/>
          <w:lang w:val="en-US"/>
        </w:rPr>
      </w:pPr>
      <w:r w:rsidRPr="002E03B4">
        <w:rPr>
          <w:rFonts w:ascii="Times New Roman" w:hAnsi="Times New Roman" w:cs="Times New Roman"/>
          <w:i/>
          <w:sz w:val="24"/>
          <w:szCs w:val="24"/>
          <w:lang w:val="en-US"/>
        </w:rPr>
        <w:t>Security:</w:t>
      </w:r>
      <w:r w:rsidR="005015FB" w:rsidRPr="005015FB">
        <w:rPr>
          <w:rFonts w:ascii="Times New Roman" w:hAnsi="Times New Roman" w:cs="Times New Roman"/>
          <w:sz w:val="24"/>
          <w:szCs w:val="24"/>
          <w:lang w:val="en-US"/>
        </w:rPr>
        <w:t xml:space="preserve"> Normally, the Network of a cryptocurrency is highly secure, because its cryptographic based algorithms. It is a decentralized system, with different checkpoints and storage. Transactions made in the system cannot be modified when they have already been validated.</w:t>
      </w:r>
      <w:r>
        <w:rPr>
          <w:rFonts w:ascii="Times New Roman" w:hAnsi="Times New Roman" w:cs="Times New Roman"/>
          <w:sz w:val="24"/>
          <w:szCs w:val="24"/>
          <w:lang w:val="en-US"/>
        </w:rPr>
        <w:t xml:space="preserve"> </w:t>
      </w:r>
      <w:r w:rsidR="005015FB" w:rsidRPr="005015FB">
        <w:rPr>
          <w:rFonts w:ascii="Times New Roman" w:hAnsi="Times New Roman" w:cs="Times New Roman"/>
          <w:sz w:val="24"/>
          <w:szCs w:val="24"/>
          <w:lang w:val="en-US"/>
        </w:rPr>
        <w:t>The Network have mechanisms to ensure impossibi</w:t>
      </w:r>
      <w:r w:rsidR="00B34E09">
        <w:rPr>
          <w:rFonts w:ascii="Times New Roman" w:hAnsi="Times New Roman" w:cs="Times New Roman"/>
          <w:sz w:val="24"/>
          <w:szCs w:val="24"/>
          <w:lang w:val="en-US"/>
        </w:rPr>
        <w:t xml:space="preserve">lity of counterfeiting assets. </w:t>
      </w:r>
    </w:p>
    <w:p w14:paraId="42AB098D" w14:textId="77777777" w:rsidR="005015FB" w:rsidRPr="005015FB" w:rsidRDefault="002E03B4" w:rsidP="002E03B4">
      <w:pPr>
        <w:spacing w:line="480" w:lineRule="auto"/>
        <w:ind w:firstLine="708"/>
        <w:jc w:val="both"/>
        <w:rPr>
          <w:rFonts w:ascii="Times New Roman" w:hAnsi="Times New Roman" w:cs="Times New Roman"/>
          <w:sz w:val="24"/>
          <w:szCs w:val="24"/>
          <w:lang w:val="en-US"/>
        </w:rPr>
      </w:pPr>
      <w:r w:rsidRPr="002E03B4">
        <w:rPr>
          <w:rFonts w:ascii="Times New Roman" w:hAnsi="Times New Roman" w:cs="Times New Roman"/>
          <w:i/>
          <w:sz w:val="24"/>
          <w:szCs w:val="24"/>
          <w:lang w:val="en-US"/>
        </w:rPr>
        <w:t>Transparency:</w:t>
      </w:r>
      <w:r w:rsidR="005015FB" w:rsidRPr="005015FB">
        <w:rPr>
          <w:rFonts w:ascii="Times New Roman" w:hAnsi="Times New Roman" w:cs="Times New Roman"/>
          <w:sz w:val="24"/>
          <w:szCs w:val="24"/>
          <w:lang w:val="en-US"/>
        </w:rPr>
        <w:t xml:space="preserve"> All members of the network have access to information, an immutable </w:t>
      </w:r>
      <w:r>
        <w:rPr>
          <w:rFonts w:ascii="Times New Roman" w:hAnsi="Times New Roman" w:cs="Times New Roman"/>
          <w:sz w:val="24"/>
          <w:szCs w:val="24"/>
          <w:lang w:val="en-US"/>
        </w:rPr>
        <w:t xml:space="preserve">record of all activity exists. </w:t>
      </w:r>
    </w:p>
    <w:p w14:paraId="369A4336" w14:textId="77777777" w:rsidR="005015FB" w:rsidRPr="005015FB" w:rsidRDefault="002E03B4" w:rsidP="002E03B4">
      <w:pPr>
        <w:spacing w:line="480" w:lineRule="auto"/>
        <w:ind w:firstLine="708"/>
        <w:jc w:val="both"/>
        <w:rPr>
          <w:rFonts w:ascii="Times New Roman" w:hAnsi="Times New Roman" w:cs="Times New Roman"/>
          <w:sz w:val="24"/>
          <w:szCs w:val="24"/>
          <w:lang w:val="en-US"/>
        </w:rPr>
      </w:pPr>
      <w:r w:rsidRPr="002E03B4">
        <w:rPr>
          <w:rFonts w:ascii="Times New Roman" w:hAnsi="Times New Roman" w:cs="Times New Roman"/>
          <w:i/>
          <w:sz w:val="24"/>
          <w:szCs w:val="24"/>
          <w:lang w:val="en-US"/>
        </w:rPr>
        <w:lastRenderedPageBreak/>
        <w:t>Decentralized payments:</w:t>
      </w:r>
      <w:r w:rsidR="005015FB" w:rsidRPr="005015FB">
        <w:rPr>
          <w:rFonts w:ascii="Times New Roman" w:hAnsi="Times New Roman" w:cs="Times New Roman"/>
          <w:sz w:val="24"/>
          <w:szCs w:val="24"/>
          <w:lang w:val="en-US"/>
        </w:rPr>
        <w:t xml:space="preserve"> The system does not need a third party to validate payments. This is one of the main differences with the traditional systems payments. Allows make the same type of transa</w:t>
      </w:r>
      <w:r w:rsidR="00B34E09">
        <w:rPr>
          <w:rFonts w:ascii="Times New Roman" w:hAnsi="Times New Roman" w:cs="Times New Roman"/>
          <w:sz w:val="24"/>
          <w:szCs w:val="24"/>
          <w:lang w:val="en-US"/>
        </w:rPr>
        <w:t xml:space="preserve">ctions as traditional banking. </w:t>
      </w:r>
    </w:p>
    <w:p w14:paraId="5711320D" w14:textId="77777777" w:rsidR="005015FB" w:rsidRPr="005015FB" w:rsidRDefault="002E03B4" w:rsidP="002E03B4">
      <w:pPr>
        <w:spacing w:line="480" w:lineRule="auto"/>
        <w:ind w:firstLine="708"/>
        <w:jc w:val="both"/>
        <w:rPr>
          <w:rFonts w:ascii="Times New Roman" w:hAnsi="Times New Roman" w:cs="Times New Roman"/>
          <w:sz w:val="24"/>
          <w:szCs w:val="24"/>
          <w:lang w:val="en-US"/>
        </w:rPr>
      </w:pPr>
      <w:r w:rsidRPr="002E03B4">
        <w:rPr>
          <w:rFonts w:ascii="Times New Roman" w:hAnsi="Times New Roman" w:cs="Times New Roman"/>
          <w:i/>
          <w:sz w:val="24"/>
          <w:szCs w:val="24"/>
          <w:lang w:val="en-US"/>
        </w:rPr>
        <w:t>Democracy:</w:t>
      </w:r>
      <w:r w:rsidR="005015FB" w:rsidRPr="005015FB">
        <w:rPr>
          <w:rFonts w:ascii="Times New Roman" w:hAnsi="Times New Roman" w:cs="Times New Roman"/>
          <w:sz w:val="24"/>
          <w:szCs w:val="24"/>
          <w:lang w:val="en-US"/>
        </w:rPr>
        <w:t xml:space="preserve"> At least a 51% participation in the system is required to take actions of p</w:t>
      </w:r>
      <w:r w:rsidR="008F5D8D">
        <w:rPr>
          <w:rFonts w:ascii="Times New Roman" w:hAnsi="Times New Roman" w:cs="Times New Roman"/>
          <w:sz w:val="24"/>
          <w:szCs w:val="24"/>
          <w:lang w:val="en-US"/>
        </w:rPr>
        <w:t>ersonal/particular</w:t>
      </w:r>
      <w:r w:rsidR="005015FB" w:rsidRPr="005015FB">
        <w:rPr>
          <w:rFonts w:ascii="Times New Roman" w:hAnsi="Times New Roman" w:cs="Times New Roman"/>
          <w:sz w:val="24"/>
          <w:szCs w:val="24"/>
          <w:lang w:val="en-US"/>
        </w:rPr>
        <w:t xml:space="preserve"> interest. In a large e</w:t>
      </w:r>
      <w:r w:rsidR="00B34E09">
        <w:rPr>
          <w:rFonts w:ascii="Times New Roman" w:hAnsi="Times New Roman" w:cs="Times New Roman"/>
          <w:sz w:val="24"/>
          <w:szCs w:val="24"/>
          <w:lang w:val="en-US"/>
        </w:rPr>
        <w:t>nough system, this is unlikely.</w:t>
      </w:r>
    </w:p>
    <w:p w14:paraId="49BA08D8" w14:textId="77777777" w:rsidR="005015FB" w:rsidRPr="005015FB" w:rsidRDefault="002E03B4" w:rsidP="002E03B4">
      <w:pPr>
        <w:spacing w:line="480" w:lineRule="auto"/>
        <w:ind w:firstLine="708"/>
        <w:jc w:val="both"/>
        <w:rPr>
          <w:rFonts w:ascii="Times New Roman" w:hAnsi="Times New Roman" w:cs="Times New Roman"/>
          <w:sz w:val="24"/>
          <w:szCs w:val="24"/>
          <w:lang w:val="en-US"/>
        </w:rPr>
      </w:pPr>
      <w:r w:rsidRPr="002E03B4">
        <w:rPr>
          <w:rFonts w:ascii="Times New Roman" w:hAnsi="Times New Roman" w:cs="Times New Roman"/>
          <w:i/>
          <w:sz w:val="24"/>
          <w:szCs w:val="24"/>
          <w:lang w:val="en-US"/>
        </w:rPr>
        <w:t>Lower cost of transactions:</w:t>
      </w:r>
      <w:r w:rsidR="005015FB" w:rsidRPr="005015FB">
        <w:rPr>
          <w:rFonts w:ascii="Times New Roman" w:hAnsi="Times New Roman" w:cs="Times New Roman"/>
          <w:sz w:val="24"/>
          <w:szCs w:val="24"/>
          <w:lang w:val="en-US"/>
        </w:rPr>
        <w:t xml:space="preserve"> The creation of cryptocurrencies within the system is done through </w:t>
      </w:r>
      <w:commentRangeStart w:id="31"/>
      <w:r w:rsidR="005015FB" w:rsidRPr="005015FB">
        <w:rPr>
          <w:rFonts w:ascii="Times New Roman" w:hAnsi="Times New Roman" w:cs="Times New Roman"/>
          <w:sz w:val="24"/>
          <w:szCs w:val="24"/>
          <w:lang w:val="en-US"/>
        </w:rPr>
        <w:t>mining</w:t>
      </w:r>
      <w:commentRangeEnd w:id="31"/>
      <w:r w:rsidR="00C822EA">
        <w:rPr>
          <w:rStyle w:val="Refdecomentario"/>
        </w:rPr>
        <w:commentReference w:id="31"/>
      </w:r>
      <w:r w:rsidR="005015FB" w:rsidRPr="005015FB">
        <w:rPr>
          <w:rFonts w:ascii="Times New Roman" w:hAnsi="Times New Roman" w:cs="Times New Roman"/>
          <w:sz w:val="24"/>
          <w:szCs w:val="24"/>
          <w:lang w:val="en-US"/>
        </w:rPr>
        <w:t>, this reduces the cost of money supply to a minimum. Everyone participates in the process, in Bitcoin, for example, there is a reward of 25 cryptocurrencies to the participant who adds a new block. There are no transaction costs and no fees to access to the system. This feature constitutes one of the most valuable opportunities for cryptocu</w:t>
      </w:r>
      <w:r w:rsidR="00B34E09">
        <w:rPr>
          <w:rFonts w:ascii="Times New Roman" w:hAnsi="Times New Roman" w:cs="Times New Roman"/>
          <w:sz w:val="24"/>
          <w:szCs w:val="24"/>
          <w:lang w:val="en-US"/>
        </w:rPr>
        <w:t>rrencies to replace fiat money.</w:t>
      </w:r>
    </w:p>
    <w:p w14:paraId="00F2246F" w14:textId="77777777" w:rsidR="005015FB" w:rsidRPr="005015FB" w:rsidRDefault="002E03B4" w:rsidP="002E03B4">
      <w:pPr>
        <w:spacing w:line="480" w:lineRule="auto"/>
        <w:ind w:firstLine="708"/>
        <w:jc w:val="both"/>
        <w:rPr>
          <w:rFonts w:ascii="Times New Roman" w:hAnsi="Times New Roman" w:cs="Times New Roman"/>
          <w:sz w:val="24"/>
          <w:szCs w:val="24"/>
          <w:lang w:val="en-US"/>
        </w:rPr>
      </w:pPr>
      <w:r w:rsidRPr="002E03B4">
        <w:rPr>
          <w:rFonts w:ascii="Times New Roman" w:hAnsi="Times New Roman" w:cs="Times New Roman"/>
          <w:i/>
          <w:sz w:val="24"/>
          <w:szCs w:val="24"/>
          <w:lang w:val="en-US"/>
        </w:rPr>
        <w:t>Verification</w:t>
      </w:r>
      <w:r>
        <w:rPr>
          <w:rFonts w:ascii="Times New Roman" w:hAnsi="Times New Roman" w:cs="Times New Roman"/>
          <w:sz w:val="24"/>
          <w:szCs w:val="24"/>
          <w:lang w:val="en-US"/>
        </w:rPr>
        <w:t>:</w:t>
      </w:r>
      <w:r w:rsidR="005015FB" w:rsidRPr="005015FB">
        <w:rPr>
          <w:rFonts w:ascii="Times New Roman" w:hAnsi="Times New Roman" w:cs="Times New Roman"/>
          <w:sz w:val="24"/>
          <w:szCs w:val="24"/>
          <w:lang w:val="en-US"/>
        </w:rPr>
        <w:t xml:space="preserve"> Each added block implies a verification in each and every one of the nodes that participate in the network. Blockchain </w:t>
      </w:r>
      <w:r w:rsidRPr="005015FB">
        <w:rPr>
          <w:rFonts w:ascii="Times New Roman" w:hAnsi="Times New Roman" w:cs="Times New Roman"/>
          <w:sz w:val="24"/>
          <w:szCs w:val="24"/>
          <w:lang w:val="en-US"/>
        </w:rPr>
        <w:t>technology</w:t>
      </w:r>
      <w:r w:rsidR="005015FB" w:rsidRPr="005015FB">
        <w:rPr>
          <w:rFonts w:ascii="Times New Roman" w:hAnsi="Times New Roman" w:cs="Times New Roman"/>
          <w:sz w:val="24"/>
          <w:szCs w:val="24"/>
          <w:lang w:val="en-US"/>
        </w:rPr>
        <w:t xml:space="preserve"> resolves the Byzantine General´s Problem, a condition of a computer system, particularly distributed computing systems, where components may fail and </w:t>
      </w:r>
      <w:r w:rsidR="008F5D8D">
        <w:rPr>
          <w:rFonts w:ascii="Times New Roman" w:hAnsi="Times New Roman" w:cs="Times New Roman"/>
          <w:sz w:val="24"/>
          <w:szCs w:val="24"/>
          <w:lang w:val="en-US"/>
        </w:rPr>
        <w:t>there is imperfect information;</w:t>
      </w:r>
      <w:r w:rsidR="005015FB" w:rsidRPr="005015FB">
        <w:rPr>
          <w:rFonts w:ascii="Times New Roman" w:hAnsi="Times New Roman" w:cs="Times New Roman"/>
          <w:sz w:val="24"/>
          <w:szCs w:val="24"/>
          <w:lang w:val="en-US"/>
        </w:rPr>
        <w:t xml:space="preserve"> in order to avoid catastrophic fa</w:t>
      </w:r>
      <w:r w:rsidR="008F5D8D">
        <w:rPr>
          <w:rFonts w:ascii="Times New Roman" w:hAnsi="Times New Roman" w:cs="Times New Roman"/>
          <w:sz w:val="24"/>
          <w:szCs w:val="24"/>
          <w:lang w:val="en-US"/>
        </w:rPr>
        <w:t>ilure of the system, the system’</w:t>
      </w:r>
      <w:r w:rsidR="005015FB" w:rsidRPr="005015FB">
        <w:rPr>
          <w:rFonts w:ascii="Times New Roman" w:hAnsi="Times New Roman" w:cs="Times New Roman"/>
          <w:sz w:val="24"/>
          <w:szCs w:val="24"/>
          <w:lang w:val="en-US"/>
        </w:rPr>
        <w:t xml:space="preserve">s actors must agree on a concerted strategy, but some of these actors are unreliable. So, all the nodes have to reach a consensus regarding which component has failed in the first place to exclude it. In blockchain only verified blocks go to the next stage. The owners cannot double-spend the coin (see Nakamoto, 2008, p.2), because the system is aware of all transactions, every coin is in only </w:t>
      </w:r>
      <w:r w:rsidR="00B34E09">
        <w:rPr>
          <w:rFonts w:ascii="Times New Roman" w:hAnsi="Times New Roman" w:cs="Times New Roman"/>
          <w:sz w:val="24"/>
          <w:szCs w:val="24"/>
          <w:lang w:val="en-US"/>
        </w:rPr>
        <w:t xml:space="preserve">one place inside the network.  </w:t>
      </w:r>
    </w:p>
    <w:p w14:paraId="646C6142" w14:textId="77777777" w:rsidR="005015FB" w:rsidRPr="005015FB" w:rsidRDefault="002E03B4" w:rsidP="002E03B4">
      <w:pPr>
        <w:spacing w:line="480" w:lineRule="auto"/>
        <w:ind w:firstLine="708"/>
        <w:jc w:val="both"/>
        <w:rPr>
          <w:rFonts w:ascii="Times New Roman" w:hAnsi="Times New Roman" w:cs="Times New Roman"/>
          <w:sz w:val="24"/>
          <w:szCs w:val="24"/>
          <w:lang w:val="en-US"/>
        </w:rPr>
      </w:pPr>
      <w:r w:rsidRPr="002E03B4">
        <w:rPr>
          <w:rFonts w:ascii="Times New Roman" w:hAnsi="Times New Roman" w:cs="Times New Roman"/>
          <w:i/>
          <w:sz w:val="24"/>
          <w:szCs w:val="24"/>
          <w:lang w:val="en-US"/>
        </w:rPr>
        <w:t>Auditable information:</w:t>
      </w:r>
      <w:r w:rsidR="005015FB" w:rsidRPr="005015FB">
        <w:rPr>
          <w:rFonts w:ascii="Times New Roman" w:hAnsi="Times New Roman" w:cs="Times New Roman"/>
          <w:sz w:val="24"/>
          <w:szCs w:val="24"/>
          <w:lang w:val="en-US"/>
        </w:rPr>
        <w:t xml:space="preserve"> All the generated information is saved in the system, the auditor can track all the movements and owners that a cryptocurrency has had over time. This information is available to all members of the network at all times.</w:t>
      </w:r>
    </w:p>
    <w:p w14:paraId="2CDBFDE4" w14:textId="77777777" w:rsidR="005015FB" w:rsidRPr="005015FB" w:rsidRDefault="002E03B4" w:rsidP="002E03B4">
      <w:pPr>
        <w:spacing w:line="480" w:lineRule="auto"/>
        <w:ind w:firstLine="708"/>
        <w:jc w:val="both"/>
        <w:rPr>
          <w:rFonts w:ascii="Times New Roman" w:hAnsi="Times New Roman" w:cs="Times New Roman"/>
          <w:sz w:val="24"/>
          <w:szCs w:val="24"/>
          <w:lang w:val="en-US"/>
        </w:rPr>
      </w:pPr>
      <w:r w:rsidRPr="002E03B4">
        <w:rPr>
          <w:rFonts w:ascii="Times New Roman" w:hAnsi="Times New Roman" w:cs="Times New Roman"/>
          <w:i/>
          <w:sz w:val="24"/>
          <w:szCs w:val="24"/>
          <w:lang w:val="en-US"/>
        </w:rPr>
        <w:lastRenderedPageBreak/>
        <w:t>No risk of chargeback fraud:</w:t>
      </w:r>
      <w:r w:rsidR="005015FB" w:rsidRPr="005015FB">
        <w:rPr>
          <w:rFonts w:ascii="Times New Roman" w:hAnsi="Times New Roman" w:cs="Times New Roman"/>
          <w:sz w:val="24"/>
          <w:szCs w:val="24"/>
          <w:lang w:val="en-US"/>
        </w:rPr>
        <w:t xml:space="preserve"> Once sent and cleared, a transaction cannot be reversed or changed by the sender. Transactions are done almost instantly and there </w:t>
      </w:r>
      <w:r w:rsidRPr="005015FB">
        <w:rPr>
          <w:rFonts w:ascii="Times New Roman" w:hAnsi="Times New Roman" w:cs="Times New Roman"/>
          <w:sz w:val="24"/>
          <w:szCs w:val="24"/>
          <w:lang w:val="en-US"/>
        </w:rPr>
        <w:t>is</w:t>
      </w:r>
      <w:r w:rsidR="005015FB" w:rsidRPr="005015FB">
        <w:rPr>
          <w:rFonts w:ascii="Times New Roman" w:hAnsi="Times New Roman" w:cs="Times New Roman"/>
          <w:sz w:val="24"/>
          <w:szCs w:val="24"/>
          <w:lang w:val="en-US"/>
        </w:rPr>
        <w:t xml:space="preserve"> n</w:t>
      </w:r>
      <w:r w:rsidR="00B34E09">
        <w:rPr>
          <w:rFonts w:ascii="Times New Roman" w:hAnsi="Times New Roman" w:cs="Times New Roman"/>
          <w:sz w:val="24"/>
          <w:szCs w:val="24"/>
          <w:lang w:val="en-US"/>
        </w:rPr>
        <w:t xml:space="preserve">o exposure of financial data.  </w:t>
      </w:r>
    </w:p>
    <w:p w14:paraId="0EA7DBC3" w14:textId="77777777" w:rsidR="005015FB" w:rsidRPr="005015FB" w:rsidRDefault="005015FB" w:rsidP="002E03B4">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 xml:space="preserve">The characteristics </w:t>
      </w:r>
      <w:r w:rsidR="003E058F" w:rsidRPr="005015FB">
        <w:rPr>
          <w:rFonts w:ascii="Times New Roman" w:hAnsi="Times New Roman" w:cs="Times New Roman"/>
          <w:sz w:val="24"/>
          <w:szCs w:val="24"/>
          <w:lang w:val="en-US"/>
        </w:rPr>
        <w:t>against</w:t>
      </w:r>
      <w:r w:rsidRPr="005015FB">
        <w:rPr>
          <w:rFonts w:ascii="Times New Roman" w:hAnsi="Times New Roman" w:cs="Times New Roman"/>
          <w:sz w:val="24"/>
          <w:szCs w:val="24"/>
          <w:lang w:val="en-US"/>
        </w:rPr>
        <w:t xml:space="preserve"> of cryptocurren</w:t>
      </w:r>
      <w:r w:rsidR="00B34E09">
        <w:rPr>
          <w:rFonts w:ascii="Times New Roman" w:hAnsi="Times New Roman" w:cs="Times New Roman"/>
          <w:sz w:val="24"/>
          <w:szCs w:val="24"/>
          <w:lang w:val="en-US"/>
        </w:rPr>
        <w:t>cies to replace fiat money are:</w:t>
      </w:r>
    </w:p>
    <w:p w14:paraId="58A689B3" w14:textId="77777777" w:rsidR="005015FB" w:rsidRPr="005015FB" w:rsidRDefault="002E03B4" w:rsidP="002E03B4">
      <w:pPr>
        <w:spacing w:line="480" w:lineRule="auto"/>
        <w:ind w:firstLine="708"/>
        <w:jc w:val="both"/>
        <w:rPr>
          <w:rFonts w:ascii="Times New Roman" w:hAnsi="Times New Roman" w:cs="Times New Roman"/>
          <w:sz w:val="24"/>
          <w:szCs w:val="24"/>
          <w:lang w:val="en-US"/>
        </w:rPr>
      </w:pPr>
      <w:r w:rsidRPr="002E03B4">
        <w:rPr>
          <w:rFonts w:ascii="Times New Roman" w:hAnsi="Times New Roman" w:cs="Times New Roman"/>
          <w:i/>
          <w:sz w:val="24"/>
          <w:szCs w:val="24"/>
          <w:lang w:val="en-US"/>
        </w:rPr>
        <w:t>Expansive supply:</w:t>
      </w:r>
      <w:r w:rsidR="005015FB" w:rsidRPr="005015FB">
        <w:rPr>
          <w:rFonts w:ascii="Times New Roman" w:hAnsi="Times New Roman" w:cs="Times New Roman"/>
          <w:sz w:val="24"/>
          <w:szCs w:val="24"/>
          <w:lang w:val="en-US"/>
        </w:rPr>
        <w:t xml:space="preserve"> Cryptocurrencies can expand their money supply, not contract it. This is due to the network design. So, the supply is inelast</w:t>
      </w:r>
      <w:r w:rsidR="00B34E09">
        <w:rPr>
          <w:rFonts w:ascii="Times New Roman" w:hAnsi="Times New Roman" w:cs="Times New Roman"/>
          <w:sz w:val="24"/>
          <w:szCs w:val="24"/>
          <w:lang w:val="en-US"/>
        </w:rPr>
        <w:t xml:space="preserve">ic and previously determined.  </w:t>
      </w:r>
    </w:p>
    <w:p w14:paraId="07FD8B45" w14:textId="77777777" w:rsidR="005015FB" w:rsidRPr="005015FB" w:rsidRDefault="002E03B4" w:rsidP="002E03B4">
      <w:pPr>
        <w:spacing w:line="480" w:lineRule="auto"/>
        <w:ind w:firstLine="708"/>
        <w:jc w:val="both"/>
        <w:rPr>
          <w:rFonts w:ascii="Times New Roman" w:hAnsi="Times New Roman" w:cs="Times New Roman"/>
          <w:sz w:val="24"/>
          <w:szCs w:val="24"/>
          <w:lang w:val="en-US"/>
        </w:rPr>
      </w:pPr>
      <w:r w:rsidRPr="002E03B4">
        <w:rPr>
          <w:rFonts w:ascii="Times New Roman" w:hAnsi="Times New Roman" w:cs="Times New Roman"/>
          <w:i/>
          <w:sz w:val="24"/>
          <w:szCs w:val="24"/>
          <w:lang w:val="en-US"/>
        </w:rPr>
        <w:t>Limited access technology:</w:t>
      </w:r>
      <w:r w:rsidR="005015FB" w:rsidRPr="005015FB">
        <w:rPr>
          <w:rFonts w:ascii="Times New Roman" w:hAnsi="Times New Roman" w:cs="Times New Roman"/>
          <w:sz w:val="24"/>
          <w:szCs w:val="24"/>
          <w:lang w:val="en-US"/>
        </w:rPr>
        <w:t xml:space="preserve"> In first place, a device is required to enter the system. In the w</w:t>
      </w:r>
      <w:r w:rsidR="003E058F">
        <w:rPr>
          <w:rFonts w:ascii="Times New Roman" w:hAnsi="Times New Roman" w:cs="Times New Roman"/>
          <w:sz w:val="24"/>
          <w:szCs w:val="24"/>
          <w:lang w:val="en-US"/>
        </w:rPr>
        <w:t>orld, not all people have one. S</w:t>
      </w:r>
      <w:r w:rsidR="005015FB" w:rsidRPr="005015FB">
        <w:rPr>
          <w:rFonts w:ascii="Times New Roman" w:hAnsi="Times New Roman" w:cs="Times New Roman"/>
          <w:sz w:val="24"/>
          <w:szCs w:val="24"/>
          <w:lang w:val="en-US"/>
        </w:rPr>
        <w:t>econdly, the network is difficult to use, even when is open to enter and participate. This makes payments for out-of-network purchases difficult, especially in countries where a large percentage of the population does not hav</w:t>
      </w:r>
      <w:r w:rsidR="00B34E09">
        <w:rPr>
          <w:rFonts w:ascii="Times New Roman" w:hAnsi="Times New Roman" w:cs="Times New Roman"/>
          <w:sz w:val="24"/>
          <w:szCs w:val="24"/>
          <w:lang w:val="en-US"/>
        </w:rPr>
        <w:t>e access to financial services.</w:t>
      </w:r>
    </w:p>
    <w:p w14:paraId="24D4977B" w14:textId="77777777" w:rsidR="005015FB" w:rsidRPr="005015FB" w:rsidRDefault="005015FB" w:rsidP="002E03B4">
      <w:pPr>
        <w:spacing w:line="480" w:lineRule="auto"/>
        <w:ind w:firstLine="708"/>
        <w:jc w:val="both"/>
        <w:rPr>
          <w:rFonts w:ascii="Times New Roman" w:hAnsi="Times New Roman" w:cs="Times New Roman"/>
          <w:sz w:val="24"/>
          <w:szCs w:val="24"/>
          <w:lang w:val="en-US"/>
        </w:rPr>
      </w:pPr>
      <w:r w:rsidRPr="002E03B4">
        <w:rPr>
          <w:rFonts w:ascii="Times New Roman" w:hAnsi="Times New Roman" w:cs="Times New Roman"/>
          <w:i/>
          <w:sz w:val="24"/>
          <w:szCs w:val="24"/>
          <w:lang w:val="en-US"/>
        </w:rPr>
        <w:t>No protection against mistakes:</w:t>
      </w:r>
      <w:r w:rsidRPr="005015FB">
        <w:rPr>
          <w:rFonts w:ascii="Times New Roman" w:hAnsi="Times New Roman" w:cs="Times New Roman"/>
          <w:sz w:val="24"/>
          <w:szCs w:val="24"/>
          <w:lang w:val="en-US"/>
        </w:rPr>
        <w:t xml:space="preserve"> There is no going back or clarification of erroneous payments, transactions cannot be reversed. And if someone duplicates the entry key to the wallet, the funds may be lost. Banks currently consid</w:t>
      </w:r>
      <w:r w:rsidR="0053653E">
        <w:rPr>
          <w:rFonts w:ascii="Times New Roman" w:hAnsi="Times New Roman" w:cs="Times New Roman"/>
          <w:sz w:val="24"/>
          <w:szCs w:val="24"/>
          <w:lang w:val="en-US"/>
        </w:rPr>
        <w:t>er errors/</w:t>
      </w:r>
      <w:r w:rsidR="003E058F">
        <w:rPr>
          <w:rFonts w:ascii="Times New Roman" w:hAnsi="Times New Roman" w:cs="Times New Roman"/>
          <w:sz w:val="24"/>
          <w:szCs w:val="24"/>
          <w:lang w:val="en-US"/>
        </w:rPr>
        <w:t>fraud</w:t>
      </w:r>
      <w:r w:rsidR="0053653E">
        <w:rPr>
          <w:rFonts w:ascii="Times New Roman" w:hAnsi="Times New Roman" w:cs="Times New Roman"/>
          <w:sz w:val="24"/>
          <w:szCs w:val="24"/>
          <w:lang w:val="en-US"/>
        </w:rPr>
        <w:t>s</w:t>
      </w:r>
      <w:r w:rsidR="003E058F">
        <w:rPr>
          <w:rFonts w:ascii="Times New Roman" w:hAnsi="Times New Roman" w:cs="Times New Roman"/>
          <w:sz w:val="24"/>
          <w:szCs w:val="24"/>
          <w:lang w:val="en-US"/>
        </w:rPr>
        <w:t xml:space="preserve"> to be “normal”</w:t>
      </w:r>
      <w:r w:rsidRPr="005015FB">
        <w:rPr>
          <w:rFonts w:ascii="Times New Roman" w:hAnsi="Times New Roman" w:cs="Times New Roman"/>
          <w:sz w:val="24"/>
          <w:szCs w:val="24"/>
          <w:lang w:val="en-US"/>
        </w:rPr>
        <w:t xml:space="preserve"> within a percentage operating range. </w:t>
      </w:r>
      <w:r w:rsidR="00B34E09">
        <w:rPr>
          <w:rFonts w:ascii="Times New Roman" w:hAnsi="Times New Roman" w:cs="Times New Roman"/>
          <w:sz w:val="24"/>
          <w:szCs w:val="24"/>
          <w:lang w:val="en-US"/>
        </w:rPr>
        <w:t>This is accepted as inevitable.</w:t>
      </w:r>
    </w:p>
    <w:p w14:paraId="0AC4131E" w14:textId="77777777" w:rsidR="005015FB" w:rsidRPr="005015FB" w:rsidRDefault="002E03B4" w:rsidP="002E03B4">
      <w:pPr>
        <w:spacing w:line="480" w:lineRule="auto"/>
        <w:ind w:firstLine="708"/>
        <w:jc w:val="both"/>
        <w:rPr>
          <w:rFonts w:ascii="Times New Roman" w:hAnsi="Times New Roman" w:cs="Times New Roman"/>
          <w:sz w:val="24"/>
          <w:szCs w:val="24"/>
          <w:lang w:val="en-US"/>
        </w:rPr>
      </w:pPr>
      <w:r w:rsidRPr="002E03B4">
        <w:rPr>
          <w:rFonts w:ascii="Times New Roman" w:hAnsi="Times New Roman" w:cs="Times New Roman"/>
          <w:i/>
          <w:sz w:val="24"/>
          <w:szCs w:val="24"/>
          <w:lang w:val="en-US"/>
        </w:rPr>
        <w:t>No institutional support:</w:t>
      </w:r>
      <w:r w:rsidR="005015FB" w:rsidRPr="005015FB">
        <w:rPr>
          <w:rFonts w:ascii="Times New Roman" w:hAnsi="Times New Roman" w:cs="Times New Roman"/>
          <w:sz w:val="24"/>
          <w:szCs w:val="24"/>
          <w:lang w:val="en-US"/>
        </w:rPr>
        <w:t xml:space="preserve"> </w:t>
      </w:r>
      <w:r w:rsidR="00DC2B67" w:rsidRPr="005015FB">
        <w:rPr>
          <w:rFonts w:ascii="Times New Roman" w:hAnsi="Times New Roman" w:cs="Times New Roman"/>
          <w:sz w:val="24"/>
          <w:szCs w:val="24"/>
          <w:lang w:val="en-US"/>
        </w:rPr>
        <w:t>Governments</w:t>
      </w:r>
      <w:r w:rsidR="005015FB" w:rsidRPr="005015FB">
        <w:rPr>
          <w:rFonts w:ascii="Times New Roman" w:hAnsi="Times New Roman" w:cs="Times New Roman"/>
          <w:sz w:val="24"/>
          <w:szCs w:val="24"/>
          <w:lang w:val="en-US"/>
        </w:rPr>
        <w:t xml:space="preserve"> and Banks does not support any cryptocurrency. Cryptocurrencies are not illegal (in the US are </w:t>
      </w:r>
      <w:r w:rsidR="00DC2B67" w:rsidRPr="005015FB">
        <w:rPr>
          <w:rFonts w:ascii="Times New Roman" w:hAnsi="Times New Roman" w:cs="Times New Roman"/>
          <w:sz w:val="24"/>
          <w:szCs w:val="24"/>
          <w:lang w:val="en-US"/>
        </w:rPr>
        <w:t>recognized</w:t>
      </w:r>
      <w:r w:rsidR="005015FB" w:rsidRPr="005015FB">
        <w:rPr>
          <w:rFonts w:ascii="Times New Roman" w:hAnsi="Times New Roman" w:cs="Times New Roman"/>
          <w:sz w:val="24"/>
          <w:szCs w:val="24"/>
          <w:lang w:val="en-US"/>
        </w:rPr>
        <w:t xml:space="preserve"> by the Department of Justice and regulated in some states like New York), but people</w:t>
      </w:r>
      <w:r w:rsidR="00B34E09">
        <w:rPr>
          <w:rFonts w:ascii="Times New Roman" w:hAnsi="Times New Roman" w:cs="Times New Roman"/>
          <w:sz w:val="24"/>
          <w:szCs w:val="24"/>
          <w:lang w:val="en-US"/>
        </w:rPr>
        <w:t xml:space="preserve"> cannot pay taxes with them.   </w:t>
      </w:r>
    </w:p>
    <w:p w14:paraId="1F1E19AD" w14:textId="77777777" w:rsidR="005015FB" w:rsidRDefault="002E03B4" w:rsidP="002E03B4">
      <w:pPr>
        <w:spacing w:line="480" w:lineRule="auto"/>
        <w:ind w:firstLine="708"/>
        <w:jc w:val="both"/>
        <w:rPr>
          <w:rFonts w:ascii="Times New Roman" w:hAnsi="Times New Roman" w:cs="Times New Roman"/>
          <w:sz w:val="24"/>
          <w:szCs w:val="24"/>
          <w:lang w:val="en-US"/>
        </w:rPr>
      </w:pPr>
      <w:r w:rsidRPr="002E03B4">
        <w:rPr>
          <w:rFonts w:ascii="Times New Roman" w:hAnsi="Times New Roman" w:cs="Times New Roman"/>
          <w:i/>
          <w:sz w:val="24"/>
          <w:szCs w:val="24"/>
          <w:lang w:val="en-US"/>
        </w:rPr>
        <w:t>Intangibility:</w:t>
      </w:r>
      <w:r w:rsidR="005015FB" w:rsidRPr="005015FB">
        <w:rPr>
          <w:rFonts w:ascii="Times New Roman" w:hAnsi="Times New Roman" w:cs="Times New Roman"/>
          <w:sz w:val="24"/>
          <w:szCs w:val="24"/>
          <w:lang w:val="en-US"/>
        </w:rPr>
        <w:t xml:space="preserve"> Cryptocurrencies do not physically </w:t>
      </w:r>
      <w:r w:rsidRPr="005015FB">
        <w:rPr>
          <w:rFonts w:ascii="Times New Roman" w:hAnsi="Times New Roman" w:cs="Times New Roman"/>
          <w:sz w:val="24"/>
          <w:szCs w:val="24"/>
          <w:lang w:val="en-US"/>
        </w:rPr>
        <w:t>exist;</w:t>
      </w:r>
      <w:r w:rsidR="005015FB" w:rsidRPr="005015FB">
        <w:rPr>
          <w:rFonts w:ascii="Times New Roman" w:hAnsi="Times New Roman" w:cs="Times New Roman"/>
          <w:sz w:val="24"/>
          <w:szCs w:val="24"/>
          <w:lang w:val="en-US"/>
        </w:rPr>
        <w:t xml:space="preserve"> they have no use value. Its value is based on the convention </w:t>
      </w:r>
      <w:r>
        <w:rPr>
          <w:rFonts w:ascii="Times New Roman" w:hAnsi="Times New Roman" w:cs="Times New Roman"/>
          <w:sz w:val="24"/>
          <w:szCs w:val="24"/>
          <w:lang w:val="en-US"/>
        </w:rPr>
        <w:t xml:space="preserve">that they be used as currency. </w:t>
      </w:r>
    </w:p>
    <w:p w14:paraId="60CBC907" w14:textId="77777777" w:rsidR="001F77BA" w:rsidRDefault="001F77BA" w:rsidP="002E03B4">
      <w:pPr>
        <w:spacing w:line="480" w:lineRule="auto"/>
        <w:ind w:firstLine="708"/>
        <w:jc w:val="both"/>
        <w:rPr>
          <w:rFonts w:ascii="Times New Roman" w:hAnsi="Times New Roman" w:cs="Times New Roman"/>
          <w:sz w:val="24"/>
          <w:szCs w:val="24"/>
          <w:lang w:val="en-US"/>
        </w:rPr>
      </w:pPr>
    </w:p>
    <w:p w14:paraId="04EC00D1" w14:textId="77777777" w:rsidR="001F77BA" w:rsidRPr="005015FB" w:rsidRDefault="001F77BA" w:rsidP="002E03B4">
      <w:pPr>
        <w:spacing w:line="480" w:lineRule="auto"/>
        <w:ind w:firstLine="708"/>
        <w:jc w:val="both"/>
        <w:rPr>
          <w:rFonts w:ascii="Times New Roman" w:hAnsi="Times New Roman" w:cs="Times New Roman"/>
          <w:sz w:val="24"/>
          <w:szCs w:val="24"/>
          <w:lang w:val="en-US"/>
        </w:rPr>
      </w:pPr>
    </w:p>
    <w:p w14:paraId="6CE7FB49" w14:textId="77777777" w:rsidR="005015FB" w:rsidRPr="002E03B4" w:rsidRDefault="00910E40" w:rsidP="005015FB">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C</w:t>
      </w:r>
      <w:r w:rsidRPr="00910E40">
        <w:rPr>
          <w:rFonts w:ascii="Times New Roman" w:hAnsi="Times New Roman" w:cs="Times New Roman"/>
          <w:b/>
          <w:sz w:val="24"/>
          <w:szCs w:val="24"/>
          <w:lang w:val="en-US"/>
        </w:rPr>
        <w:t>omparison between fiat money and cryptocurrencies</w:t>
      </w:r>
      <w:r w:rsidR="002E03B4" w:rsidRPr="002E03B4">
        <w:rPr>
          <w:rFonts w:ascii="Times New Roman" w:hAnsi="Times New Roman" w:cs="Times New Roman"/>
          <w:b/>
          <w:sz w:val="24"/>
          <w:szCs w:val="24"/>
          <w:lang w:val="en-US"/>
        </w:rPr>
        <w:t xml:space="preserve"> </w:t>
      </w:r>
    </w:p>
    <w:p w14:paraId="1AA0038D" w14:textId="77777777" w:rsidR="003E058F" w:rsidRDefault="005015FB" w:rsidP="005015FB">
      <w:pPr>
        <w:spacing w:line="480" w:lineRule="auto"/>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 xml:space="preserve">The problem with the coexistence of two currencies and the innovation that </w:t>
      </w:r>
      <w:r w:rsidR="00294293">
        <w:rPr>
          <w:rFonts w:ascii="Times New Roman" w:hAnsi="Times New Roman" w:cs="Times New Roman"/>
          <w:sz w:val="24"/>
          <w:szCs w:val="24"/>
          <w:lang w:val="en-US"/>
        </w:rPr>
        <w:t xml:space="preserve">the </w:t>
      </w:r>
      <w:r w:rsidRPr="005015FB">
        <w:rPr>
          <w:rFonts w:ascii="Times New Roman" w:hAnsi="Times New Roman" w:cs="Times New Roman"/>
          <w:sz w:val="24"/>
          <w:szCs w:val="24"/>
          <w:lang w:val="en-US"/>
        </w:rPr>
        <w:t xml:space="preserve">blockchain implies is that the government would lose sovereignty over money and its creation, that is, it would lose resources that can </w:t>
      </w:r>
      <w:r w:rsidR="00294293">
        <w:rPr>
          <w:rFonts w:ascii="Times New Roman" w:hAnsi="Times New Roman" w:cs="Times New Roman"/>
          <w:sz w:val="24"/>
          <w:szCs w:val="24"/>
          <w:lang w:val="en-US"/>
        </w:rPr>
        <w:t>be used to make monetary policy,</w:t>
      </w:r>
      <w:r w:rsidRPr="005015FB">
        <w:rPr>
          <w:rFonts w:ascii="Times New Roman" w:hAnsi="Times New Roman" w:cs="Times New Roman"/>
          <w:sz w:val="24"/>
          <w:szCs w:val="24"/>
          <w:lang w:val="en-US"/>
        </w:rPr>
        <w:t xml:space="preserve"> pay debt</w:t>
      </w:r>
      <w:r w:rsidR="00294293">
        <w:rPr>
          <w:rFonts w:ascii="Times New Roman" w:hAnsi="Times New Roman" w:cs="Times New Roman"/>
          <w:sz w:val="24"/>
          <w:szCs w:val="24"/>
          <w:lang w:val="en-US"/>
        </w:rPr>
        <w:t>s</w:t>
      </w:r>
      <w:r w:rsidRPr="005015FB">
        <w:rPr>
          <w:rFonts w:ascii="Times New Roman" w:hAnsi="Times New Roman" w:cs="Times New Roman"/>
          <w:sz w:val="24"/>
          <w:szCs w:val="24"/>
          <w:lang w:val="en-US"/>
        </w:rPr>
        <w:t xml:space="preserve"> or cancel bonds. No government, however democratic, will allow its currency to be displaced by another currency over which it has no control. For this reason, it is very difficult for a government to accept the implementation of a technology where everyone in the world knows how much mone</w:t>
      </w:r>
      <w:r w:rsidR="003E058F">
        <w:rPr>
          <w:rFonts w:ascii="Times New Roman" w:hAnsi="Times New Roman" w:cs="Times New Roman"/>
          <w:sz w:val="24"/>
          <w:szCs w:val="24"/>
          <w:lang w:val="en-US"/>
        </w:rPr>
        <w:t>y and where it is all the time.</w:t>
      </w:r>
    </w:p>
    <w:p w14:paraId="07B4FE96" w14:textId="77777777" w:rsidR="003E058F" w:rsidRDefault="005015FB" w:rsidP="003E058F">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Gresham's Law is a theorem about the composition of money in an economy, said Mundell (1998), and the correct s</w:t>
      </w:r>
      <w:r w:rsidR="00715623">
        <w:rPr>
          <w:rFonts w:ascii="Times New Roman" w:hAnsi="Times New Roman" w:cs="Times New Roman"/>
          <w:sz w:val="24"/>
          <w:szCs w:val="24"/>
          <w:lang w:val="en-US"/>
        </w:rPr>
        <w:t>entence of this theorem is not “bad money drives out good”, but its opposite: “</w:t>
      </w:r>
      <w:r w:rsidRPr="005015FB">
        <w:rPr>
          <w:rFonts w:ascii="Times New Roman" w:hAnsi="Times New Roman" w:cs="Times New Roman"/>
          <w:sz w:val="24"/>
          <w:szCs w:val="24"/>
          <w:lang w:val="en-US"/>
        </w:rPr>
        <w:t>go</w:t>
      </w:r>
      <w:r w:rsidR="00715623">
        <w:rPr>
          <w:rFonts w:ascii="Times New Roman" w:hAnsi="Times New Roman" w:cs="Times New Roman"/>
          <w:sz w:val="24"/>
          <w:szCs w:val="24"/>
          <w:lang w:val="en-US"/>
        </w:rPr>
        <w:t>od money drives out bad”</w:t>
      </w:r>
      <w:r w:rsidRPr="005015FB">
        <w:rPr>
          <w:rFonts w:ascii="Times New Roman" w:hAnsi="Times New Roman" w:cs="Times New Roman"/>
          <w:sz w:val="24"/>
          <w:szCs w:val="24"/>
          <w:lang w:val="en-US"/>
        </w:rPr>
        <w:t xml:space="preserve">. The only way that weak money drives out good is when the currencies are exchanged to the same price. In the history, only strong currencies survive. Now, the </w:t>
      </w:r>
      <w:r w:rsidR="00727F77" w:rsidRPr="005015FB">
        <w:rPr>
          <w:rFonts w:ascii="Times New Roman" w:hAnsi="Times New Roman" w:cs="Times New Roman"/>
          <w:sz w:val="24"/>
          <w:szCs w:val="24"/>
          <w:lang w:val="en-US"/>
        </w:rPr>
        <w:t>dollar</w:t>
      </w:r>
      <w:r w:rsidRPr="005015FB">
        <w:rPr>
          <w:rFonts w:ascii="Times New Roman" w:hAnsi="Times New Roman" w:cs="Times New Roman"/>
          <w:sz w:val="24"/>
          <w:szCs w:val="24"/>
          <w:lang w:val="en-US"/>
        </w:rPr>
        <w:t xml:space="preserve"> is the strong currency because is </w:t>
      </w:r>
      <w:r w:rsidR="00727F77" w:rsidRPr="005015FB">
        <w:rPr>
          <w:rFonts w:ascii="Times New Roman" w:hAnsi="Times New Roman" w:cs="Times New Roman"/>
          <w:sz w:val="24"/>
          <w:szCs w:val="24"/>
          <w:lang w:val="en-US"/>
        </w:rPr>
        <w:t>accepted</w:t>
      </w:r>
      <w:r w:rsidRPr="005015FB">
        <w:rPr>
          <w:rFonts w:ascii="Times New Roman" w:hAnsi="Times New Roman" w:cs="Times New Roman"/>
          <w:sz w:val="24"/>
          <w:szCs w:val="24"/>
          <w:lang w:val="en-US"/>
        </w:rPr>
        <w:t xml:space="preserve"> in international payments.  </w:t>
      </w:r>
    </w:p>
    <w:p w14:paraId="4597631C" w14:textId="77777777" w:rsidR="00332A7C" w:rsidRPr="005015FB" w:rsidRDefault="00332A7C" w:rsidP="00332A7C">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 xml:space="preserve">The secret of paper money to drives out gold was its easy handling, </w:t>
      </w:r>
      <w:commentRangeStart w:id="32"/>
      <w:r w:rsidRPr="005015FB">
        <w:rPr>
          <w:rFonts w:ascii="Times New Roman" w:hAnsi="Times New Roman" w:cs="Times New Roman"/>
          <w:sz w:val="24"/>
          <w:szCs w:val="24"/>
          <w:lang w:val="en-US"/>
        </w:rPr>
        <w:t>lees</w:t>
      </w:r>
      <w:commentRangeEnd w:id="32"/>
      <w:r w:rsidR="00AD74C0">
        <w:rPr>
          <w:rStyle w:val="Refdecomentario"/>
        </w:rPr>
        <w:commentReference w:id="32"/>
      </w:r>
      <w:r w:rsidRPr="005015FB">
        <w:rPr>
          <w:rFonts w:ascii="Times New Roman" w:hAnsi="Times New Roman" w:cs="Times New Roman"/>
          <w:sz w:val="24"/>
          <w:szCs w:val="24"/>
          <w:lang w:val="en-US"/>
        </w:rPr>
        <w:t xml:space="preserve"> costly, and its intrinsic characteristic of being a bank credit. Fiat money is elastic at least in the short term.</w:t>
      </w:r>
    </w:p>
    <w:p w14:paraId="5BC1FFDD" w14:textId="77777777" w:rsidR="003E058F" w:rsidRDefault="005015FB" w:rsidP="003E058F">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There is a preference of investors for hard currencies. In all his essay, Yotopoulos and Saw</w:t>
      </w:r>
      <w:r w:rsidR="007B4656">
        <w:rPr>
          <w:rFonts w:ascii="Times New Roman" w:hAnsi="Times New Roman" w:cs="Times New Roman"/>
          <w:sz w:val="24"/>
          <w:szCs w:val="24"/>
          <w:lang w:val="en-US"/>
        </w:rPr>
        <w:t>ada (1999) argue that investors’</w:t>
      </w:r>
      <w:r w:rsidRPr="005015FB">
        <w:rPr>
          <w:rFonts w:ascii="Times New Roman" w:hAnsi="Times New Roman" w:cs="Times New Roman"/>
          <w:sz w:val="24"/>
          <w:szCs w:val="24"/>
          <w:lang w:val="en-US"/>
        </w:rPr>
        <w:t xml:space="preserve"> preference for strong currencies does not respond to e</w:t>
      </w:r>
      <w:r w:rsidR="00727F77">
        <w:rPr>
          <w:rFonts w:ascii="Times New Roman" w:hAnsi="Times New Roman" w:cs="Times New Roman"/>
          <w:sz w:val="24"/>
          <w:szCs w:val="24"/>
          <w:lang w:val="en-US"/>
        </w:rPr>
        <w:t>conomic fundamentals but to an “asymmetric reputation”</w:t>
      </w:r>
      <w:r w:rsidRPr="005015FB">
        <w:rPr>
          <w:rFonts w:ascii="Times New Roman" w:hAnsi="Times New Roman" w:cs="Times New Roman"/>
          <w:sz w:val="24"/>
          <w:szCs w:val="24"/>
          <w:lang w:val="en-US"/>
        </w:rPr>
        <w:t xml:space="preserve"> of currencies. Investors prefer to have their investments in denominations of strong currencies since there is a constant depreciat</w:t>
      </w:r>
      <w:r w:rsidR="003E058F">
        <w:rPr>
          <w:rFonts w:ascii="Times New Roman" w:hAnsi="Times New Roman" w:cs="Times New Roman"/>
          <w:sz w:val="24"/>
          <w:szCs w:val="24"/>
          <w:lang w:val="en-US"/>
        </w:rPr>
        <w:t>ion that affects the weak ones.</w:t>
      </w:r>
    </w:p>
    <w:p w14:paraId="3C81A132" w14:textId="77777777" w:rsidR="005015FB" w:rsidRPr="005015FB" w:rsidRDefault="005015FB" w:rsidP="003E058F">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 xml:space="preserve">So, it could </w:t>
      </w:r>
      <w:r w:rsidR="003E058F" w:rsidRPr="005015FB">
        <w:rPr>
          <w:rFonts w:ascii="Times New Roman" w:hAnsi="Times New Roman" w:cs="Times New Roman"/>
          <w:sz w:val="24"/>
          <w:szCs w:val="24"/>
          <w:lang w:val="en-US"/>
        </w:rPr>
        <w:t>happen</w:t>
      </w:r>
      <w:r w:rsidRPr="005015FB">
        <w:rPr>
          <w:rFonts w:ascii="Times New Roman" w:hAnsi="Times New Roman" w:cs="Times New Roman"/>
          <w:sz w:val="24"/>
          <w:szCs w:val="24"/>
          <w:lang w:val="en-US"/>
        </w:rPr>
        <w:t xml:space="preserve"> 3 scenarios</w:t>
      </w:r>
      <w:r w:rsidR="00811F0F">
        <w:rPr>
          <w:rFonts w:ascii="Times New Roman" w:hAnsi="Times New Roman" w:cs="Times New Roman"/>
          <w:sz w:val="24"/>
          <w:szCs w:val="24"/>
          <w:lang w:val="en-US"/>
        </w:rPr>
        <w:t xml:space="preserve"> in the long run</w:t>
      </w:r>
      <w:r w:rsidRPr="005015FB">
        <w:rPr>
          <w:rFonts w:ascii="Times New Roman" w:hAnsi="Times New Roman" w:cs="Times New Roman"/>
          <w:sz w:val="24"/>
          <w:szCs w:val="24"/>
          <w:lang w:val="en-US"/>
        </w:rPr>
        <w:t xml:space="preserve">: </w:t>
      </w:r>
    </w:p>
    <w:p w14:paraId="5411C1D2" w14:textId="77777777" w:rsidR="005015FB" w:rsidRPr="00332A7C" w:rsidRDefault="005015FB" w:rsidP="007B4656">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lastRenderedPageBreak/>
        <w:t xml:space="preserve">1)  </w:t>
      </w:r>
      <w:r w:rsidR="00811F0F">
        <w:rPr>
          <w:rFonts w:ascii="Times New Roman" w:hAnsi="Times New Roman" w:cs="Times New Roman"/>
          <w:sz w:val="24"/>
          <w:szCs w:val="24"/>
          <w:lang w:val="en-US"/>
        </w:rPr>
        <w:t xml:space="preserve">Cryptocurrency </w:t>
      </w:r>
      <w:r w:rsidR="00811F0F" w:rsidRPr="00811F0F">
        <w:rPr>
          <w:rFonts w:ascii="Times New Roman" w:hAnsi="Times New Roman" w:cs="Times New Roman"/>
          <w:sz w:val="24"/>
          <w:szCs w:val="24"/>
          <w:lang w:val="en-US"/>
        </w:rPr>
        <w:t>displaces</w:t>
      </w:r>
      <w:r w:rsidR="00811F0F">
        <w:rPr>
          <w:rFonts w:ascii="Times New Roman" w:hAnsi="Times New Roman" w:cs="Times New Roman"/>
          <w:sz w:val="24"/>
          <w:szCs w:val="24"/>
          <w:lang w:val="en-US"/>
        </w:rPr>
        <w:t xml:space="preserve"> fiat money: This case could happen when the cryptocurrency has more acceptance in society than fiat money, but is necessary that his volatility </w:t>
      </w:r>
      <w:r w:rsidR="00811F0F" w:rsidRPr="00811F0F">
        <w:rPr>
          <w:rFonts w:ascii="Times New Roman" w:hAnsi="Times New Roman" w:cs="Times New Roman"/>
          <w:sz w:val="24"/>
          <w:szCs w:val="24"/>
          <w:lang w:val="en-US"/>
        </w:rPr>
        <w:t>stabilize</w:t>
      </w:r>
      <w:r w:rsidR="00811F0F">
        <w:rPr>
          <w:rFonts w:ascii="Times New Roman" w:hAnsi="Times New Roman" w:cs="Times New Roman"/>
          <w:sz w:val="24"/>
          <w:szCs w:val="24"/>
          <w:lang w:val="en-US"/>
        </w:rPr>
        <w:t xml:space="preserve"> </w:t>
      </w:r>
      <w:r w:rsidR="00811F0F" w:rsidRPr="00811F0F">
        <w:rPr>
          <w:rFonts w:ascii="Times New Roman" w:hAnsi="Times New Roman" w:cs="Times New Roman"/>
          <w:sz w:val="24"/>
          <w:szCs w:val="24"/>
          <w:lang w:val="en-US"/>
        </w:rPr>
        <w:t xml:space="preserve">to create </w:t>
      </w:r>
      <w:r w:rsidR="00741D20">
        <w:rPr>
          <w:rFonts w:ascii="Times New Roman" w:hAnsi="Times New Roman" w:cs="Times New Roman"/>
          <w:sz w:val="24"/>
          <w:szCs w:val="24"/>
          <w:lang w:val="en-US"/>
        </w:rPr>
        <w:t>trust</w:t>
      </w:r>
      <w:r w:rsidR="00811F0F" w:rsidRPr="00811F0F">
        <w:rPr>
          <w:rFonts w:ascii="Times New Roman" w:hAnsi="Times New Roman" w:cs="Times New Roman"/>
          <w:sz w:val="24"/>
          <w:szCs w:val="24"/>
          <w:lang w:val="en-US"/>
        </w:rPr>
        <w:t xml:space="preserve"> in society and in businesses.</w:t>
      </w:r>
      <w:r w:rsidR="00811F0F">
        <w:rPr>
          <w:rFonts w:ascii="Times New Roman" w:hAnsi="Times New Roman" w:cs="Times New Roman"/>
          <w:sz w:val="24"/>
          <w:szCs w:val="24"/>
          <w:lang w:val="en-US"/>
        </w:rPr>
        <w:t xml:space="preserve"> </w:t>
      </w:r>
      <w:r w:rsidR="00332A7C" w:rsidRPr="00332A7C">
        <w:rPr>
          <w:rFonts w:ascii="Times New Roman" w:hAnsi="Times New Roman" w:cs="Times New Roman"/>
          <w:sz w:val="24"/>
          <w:szCs w:val="24"/>
          <w:lang w:val="en-US"/>
        </w:rPr>
        <w:t>It has to be backed by governments and banks and also be accepted to pay debts and taxes.</w:t>
      </w:r>
    </w:p>
    <w:p w14:paraId="48457A24" w14:textId="77777777" w:rsidR="005015FB" w:rsidRPr="005015FB" w:rsidRDefault="00811F0F" w:rsidP="007B4656">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Cryptocurrency is accepted at the same price of fiat currency. This case is unreal because is necessary that both money have the same volatility and the same value, this means, be the same.    </w:t>
      </w:r>
    </w:p>
    <w:p w14:paraId="2C6BA3A7" w14:textId="77777777" w:rsidR="005015FB" w:rsidRPr="005015FB" w:rsidRDefault="00811F0F" w:rsidP="007B4656">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3) Fiat money displaces cryptocurrency. This is the most real scenario, s</w:t>
      </w:r>
      <w:r w:rsidRPr="00811F0F">
        <w:rPr>
          <w:rFonts w:ascii="Times New Roman" w:hAnsi="Times New Roman" w:cs="Times New Roman"/>
          <w:sz w:val="24"/>
          <w:szCs w:val="24"/>
          <w:lang w:val="en-US"/>
        </w:rPr>
        <w:t>ince cryptocurrencies do not have much liquidity, are not accepted in many businesses, and cannot be used to pay debts, their value is expected to remain volatile and trend negative versus fiat money.</w:t>
      </w:r>
    </w:p>
    <w:p w14:paraId="3871F8B6" w14:textId="77777777" w:rsidR="00727F77" w:rsidRPr="005015FB" w:rsidRDefault="005015FB" w:rsidP="00332A7C">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There is no compelling reason to prevent a currency from circulating as a means of payment alongside the legal tender, but in the long run, one wi</w:t>
      </w:r>
      <w:r w:rsidR="00727F77">
        <w:rPr>
          <w:rFonts w:ascii="Times New Roman" w:hAnsi="Times New Roman" w:cs="Times New Roman"/>
          <w:sz w:val="24"/>
          <w:szCs w:val="24"/>
          <w:lang w:val="en-US"/>
        </w:rPr>
        <w:t>ll end up displacing the other.</w:t>
      </w:r>
      <w:r w:rsidR="00332A7C">
        <w:rPr>
          <w:rFonts w:ascii="Times New Roman" w:hAnsi="Times New Roman" w:cs="Times New Roman"/>
          <w:sz w:val="24"/>
          <w:szCs w:val="24"/>
          <w:lang w:val="en-US"/>
        </w:rPr>
        <w:t xml:space="preserve"> </w:t>
      </w:r>
    </w:p>
    <w:p w14:paraId="075F3D0E" w14:textId="77777777" w:rsidR="005015FB" w:rsidRPr="005015FB" w:rsidRDefault="005015FB" w:rsidP="00332A7C">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Since debts are paid with the less costly money (see Mundell, 1998), there is an opportunity for cryptocurrencies to replace currencies as means of exchange. The cost of paper money must be higher than that of cryptocurrencies, even covering the cos</w:t>
      </w:r>
      <w:r w:rsidR="007B4656">
        <w:rPr>
          <w:rFonts w:ascii="Times New Roman" w:hAnsi="Times New Roman" w:cs="Times New Roman"/>
          <w:sz w:val="24"/>
          <w:szCs w:val="24"/>
          <w:lang w:val="en-US"/>
        </w:rPr>
        <w:t>t of accessing blockch</w:t>
      </w:r>
      <w:r w:rsidRPr="005015FB">
        <w:rPr>
          <w:rFonts w:ascii="Times New Roman" w:hAnsi="Times New Roman" w:cs="Times New Roman"/>
          <w:sz w:val="24"/>
          <w:szCs w:val="24"/>
          <w:lang w:val="en-US"/>
        </w:rPr>
        <w:t>a</w:t>
      </w:r>
      <w:r w:rsidR="007B4656">
        <w:rPr>
          <w:rFonts w:ascii="Times New Roman" w:hAnsi="Times New Roman" w:cs="Times New Roman"/>
          <w:sz w:val="24"/>
          <w:szCs w:val="24"/>
          <w:lang w:val="en-US"/>
        </w:rPr>
        <w:t>i</w:t>
      </w:r>
      <w:r w:rsidRPr="005015FB">
        <w:rPr>
          <w:rFonts w:ascii="Times New Roman" w:hAnsi="Times New Roman" w:cs="Times New Roman"/>
          <w:sz w:val="24"/>
          <w:szCs w:val="24"/>
          <w:lang w:val="en-US"/>
        </w:rPr>
        <w:t xml:space="preserve">n technology.  </w:t>
      </w:r>
    </w:p>
    <w:p w14:paraId="6BB5FAE1" w14:textId="77777777" w:rsidR="00332A7C" w:rsidRPr="005015FB" w:rsidRDefault="005015FB" w:rsidP="00332A7C">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Due to the chaos that a truly democratic consensus would cause, governments have been forced to use a legal tender, which has later served to assert their sovereignty. This monopoly is strongly supported by the fact that the legal tender is the only one with which taxes can be paid, and in general, it is accepted to pay any debt.</w:t>
      </w:r>
    </w:p>
    <w:p w14:paraId="3F667DCD" w14:textId="77777777" w:rsidR="001F77BA" w:rsidRDefault="001F77BA" w:rsidP="005015FB">
      <w:pPr>
        <w:spacing w:line="480" w:lineRule="auto"/>
        <w:jc w:val="both"/>
        <w:rPr>
          <w:rFonts w:ascii="Times New Roman" w:hAnsi="Times New Roman" w:cs="Times New Roman"/>
          <w:b/>
          <w:sz w:val="24"/>
          <w:szCs w:val="24"/>
          <w:lang w:val="en-US"/>
        </w:rPr>
      </w:pPr>
    </w:p>
    <w:p w14:paraId="59F5093F" w14:textId="77777777" w:rsidR="005015FB" w:rsidRPr="00467416" w:rsidRDefault="003E058F" w:rsidP="005015FB">
      <w:pPr>
        <w:spacing w:line="480" w:lineRule="auto"/>
        <w:jc w:val="both"/>
        <w:rPr>
          <w:rFonts w:ascii="Times New Roman" w:hAnsi="Times New Roman" w:cs="Times New Roman"/>
          <w:b/>
          <w:sz w:val="24"/>
          <w:szCs w:val="24"/>
          <w:lang w:val="en-US"/>
        </w:rPr>
      </w:pPr>
      <w:r w:rsidRPr="00467416">
        <w:rPr>
          <w:rFonts w:ascii="Times New Roman" w:hAnsi="Times New Roman" w:cs="Times New Roman"/>
          <w:b/>
          <w:sz w:val="24"/>
          <w:szCs w:val="24"/>
          <w:lang w:val="en-US"/>
        </w:rPr>
        <w:lastRenderedPageBreak/>
        <w:t>Long-term price formation law</w:t>
      </w:r>
    </w:p>
    <w:p w14:paraId="2870A5AE" w14:textId="77777777" w:rsidR="005015FB" w:rsidRPr="005015FB" w:rsidRDefault="005015FB" w:rsidP="005015FB">
      <w:pPr>
        <w:spacing w:line="480" w:lineRule="auto"/>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The classical economy is famous for its labor theory of value, therefore, it is necessary to make the distinction between this theory and the</w:t>
      </w:r>
      <w:r w:rsidR="00135813">
        <w:rPr>
          <w:rFonts w:ascii="Times New Roman" w:hAnsi="Times New Roman" w:cs="Times New Roman"/>
          <w:sz w:val="24"/>
          <w:szCs w:val="24"/>
          <w:lang w:val="en-US"/>
        </w:rPr>
        <w:t xml:space="preserve"> theory of price formation</w:t>
      </w:r>
      <w:r w:rsidRPr="005015FB">
        <w:rPr>
          <w:rFonts w:ascii="Times New Roman" w:hAnsi="Times New Roman" w:cs="Times New Roman"/>
          <w:sz w:val="24"/>
          <w:szCs w:val="24"/>
          <w:lang w:val="en-US"/>
        </w:rPr>
        <w:t>.</w:t>
      </w:r>
      <w:r w:rsidR="00F35C59">
        <w:rPr>
          <w:rFonts w:ascii="Times New Roman" w:hAnsi="Times New Roman" w:cs="Times New Roman"/>
          <w:sz w:val="24"/>
          <w:szCs w:val="24"/>
          <w:lang w:val="en-US"/>
        </w:rPr>
        <w:t xml:space="preserve"> </w:t>
      </w:r>
    </w:p>
    <w:p w14:paraId="0490DE5B" w14:textId="77777777" w:rsidR="005015FB" w:rsidRPr="005015FB" w:rsidRDefault="005015FB" w:rsidP="00467416">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Roll (2017 [1938], pp. 251) makes a very good summary of the main Marxist definitions of value, production price and market price:</w:t>
      </w:r>
    </w:p>
    <w:p w14:paraId="44AEE9E1" w14:textId="77777777" w:rsidR="005015FB" w:rsidRPr="005015FB" w:rsidRDefault="00135813" w:rsidP="005015FB">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The v</w:t>
      </w:r>
      <w:r w:rsidR="005015FB" w:rsidRPr="005015FB">
        <w:rPr>
          <w:rFonts w:ascii="Times New Roman" w:hAnsi="Times New Roman" w:cs="Times New Roman"/>
          <w:sz w:val="24"/>
          <w:szCs w:val="24"/>
          <w:lang w:val="en-US"/>
        </w:rPr>
        <w:t>alue, which is measured by the amount of socially necessary labor time embodied in a commodity. It c</w:t>
      </w:r>
      <w:r w:rsidR="00172A3F">
        <w:rPr>
          <w:rFonts w:ascii="Times New Roman" w:hAnsi="Times New Roman" w:cs="Times New Roman"/>
          <w:sz w:val="24"/>
          <w:szCs w:val="24"/>
          <w:lang w:val="en-US"/>
        </w:rPr>
        <w:t xml:space="preserve">an be represented as c + v + p </w:t>
      </w:r>
      <w:r w:rsidR="00172A3F" w:rsidRPr="00401A08">
        <w:rPr>
          <w:rFonts w:ascii="Times New Roman" w:hAnsi="Times New Roman" w:cs="Times New Roman"/>
          <w:sz w:val="24"/>
          <w:szCs w:val="24"/>
          <w:lang w:val="en-US"/>
        </w:rPr>
        <w:t>—</w:t>
      </w:r>
      <w:r w:rsidR="005015FB" w:rsidRPr="005015FB">
        <w:rPr>
          <w:rFonts w:ascii="Times New Roman" w:hAnsi="Times New Roman" w:cs="Times New Roman"/>
          <w:sz w:val="24"/>
          <w:szCs w:val="24"/>
          <w:lang w:val="en-US"/>
        </w:rPr>
        <w:t>where c is the part of constant capital that corresponds to the commodity, v the amount of work that has been paid, or variable capital, and p the</w:t>
      </w:r>
      <w:r w:rsidR="00172A3F">
        <w:rPr>
          <w:rFonts w:ascii="Times New Roman" w:hAnsi="Times New Roman" w:cs="Times New Roman"/>
          <w:sz w:val="24"/>
          <w:szCs w:val="24"/>
          <w:lang w:val="en-US"/>
        </w:rPr>
        <w:t xml:space="preserve"> unpaid amount or surplus value</w:t>
      </w:r>
      <w:r w:rsidR="005015FB" w:rsidRPr="005015FB">
        <w:rPr>
          <w:rFonts w:ascii="Times New Roman" w:hAnsi="Times New Roman" w:cs="Times New Roman"/>
          <w:sz w:val="24"/>
          <w:szCs w:val="24"/>
          <w:lang w:val="en-US"/>
        </w:rPr>
        <w:t>.</w:t>
      </w:r>
    </w:p>
    <w:p w14:paraId="054F25A6" w14:textId="77777777" w:rsidR="005015FB" w:rsidRPr="005015FB" w:rsidRDefault="005015FB" w:rsidP="005015FB">
      <w:pPr>
        <w:spacing w:line="480" w:lineRule="auto"/>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ab/>
        <w:t>The price of production, which</w:t>
      </w:r>
      <w:r w:rsidR="00172A3F">
        <w:rPr>
          <w:rFonts w:ascii="Times New Roman" w:hAnsi="Times New Roman" w:cs="Times New Roman"/>
          <w:sz w:val="24"/>
          <w:szCs w:val="24"/>
          <w:lang w:val="en-US"/>
        </w:rPr>
        <w:t xml:space="preserve"> can be expressed as c + v + g </w:t>
      </w:r>
      <w:r w:rsidR="00172A3F" w:rsidRPr="00401A08">
        <w:rPr>
          <w:rFonts w:ascii="Times New Roman" w:hAnsi="Times New Roman" w:cs="Times New Roman"/>
          <w:sz w:val="24"/>
          <w:szCs w:val="24"/>
          <w:lang w:val="en-US"/>
        </w:rPr>
        <w:t>—</w:t>
      </w:r>
      <w:r w:rsidRPr="005015FB">
        <w:rPr>
          <w:rFonts w:ascii="Times New Roman" w:hAnsi="Times New Roman" w:cs="Times New Roman"/>
          <w:sz w:val="24"/>
          <w:szCs w:val="24"/>
          <w:lang w:val="en-US"/>
        </w:rPr>
        <w:t xml:space="preserve">where </w:t>
      </w:r>
      <w:r w:rsidR="00172A3F">
        <w:rPr>
          <w:rFonts w:ascii="Times New Roman" w:hAnsi="Times New Roman" w:cs="Times New Roman"/>
          <w:sz w:val="24"/>
          <w:szCs w:val="24"/>
          <w:lang w:val="en-US"/>
        </w:rPr>
        <w:t>g is the average rate of profit</w:t>
      </w:r>
      <w:r w:rsidR="00172A3F" w:rsidRPr="00401A08">
        <w:rPr>
          <w:rFonts w:ascii="Times New Roman" w:hAnsi="Times New Roman" w:cs="Times New Roman"/>
          <w:sz w:val="24"/>
          <w:szCs w:val="24"/>
          <w:lang w:val="en-US"/>
        </w:rPr>
        <w:t>—</w:t>
      </w:r>
      <w:r w:rsidRPr="005015FB">
        <w:rPr>
          <w:rFonts w:ascii="Times New Roman" w:hAnsi="Times New Roman" w:cs="Times New Roman"/>
          <w:sz w:val="24"/>
          <w:szCs w:val="24"/>
          <w:lang w:val="en-US"/>
        </w:rPr>
        <w:t>. It can be greater or less than c + v + p, depending on the different organic capital compositions.</w:t>
      </w:r>
    </w:p>
    <w:p w14:paraId="4863FAAA" w14:textId="77777777" w:rsidR="005015FB" w:rsidRPr="005015FB" w:rsidRDefault="005015FB" w:rsidP="005015FB">
      <w:pPr>
        <w:spacing w:line="480" w:lineRule="auto"/>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ab/>
        <w:t>Finally, we have the market price, which represents the short-term fluctuations around the production price caused by the supply and demand mechanism in a given branch of production.</w:t>
      </w:r>
    </w:p>
    <w:p w14:paraId="3E942FCA" w14:textId="77777777" w:rsidR="003E058F" w:rsidRDefault="005015FB" w:rsidP="003E058F">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 xml:space="preserve">It has been decided to put labor theory of value aside because it has many inconsistencies. In her book Production of commodities by means of commodities (1960), Sraffa emphasizes that the classical price theory is correct, but not the labor theory of value. Another criticism of the labor theory of value is made by Roll (2017 [1938], pp. 269) saying that: “the labor theory of value is nothing more than a very old-fashioned theory of prices under very determined conditions of a stationary equilibrium within perfect competition. Therefore, it is inadequate as a general theory, even if it is completely logically satisfactory for the postulated conditions.” Value —Lotz (Roll, 2017 [1938],) tells us— is the expression of intangible human needs; the price of the concrete obstacles </w:t>
      </w:r>
      <w:r w:rsidRPr="005015FB">
        <w:rPr>
          <w:rFonts w:ascii="Times New Roman" w:hAnsi="Times New Roman" w:cs="Times New Roman"/>
          <w:sz w:val="24"/>
          <w:szCs w:val="24"/>
          <w:lang w:val="en-US"/>
        </w:rPr>
        <w:lastRenderedPageBreak/>
        <w:t xml:space="preserve">that must be overcome to create the goods. Thus the price refers solely and exclusively to the exchange value. For Hilferding (1973 [1909], p.23) money is the </w:t>
      </w:r>
      <w:r w:rsidRPr="0053653E">
        <w:rPr>
          <w:rFonts w:ascii="Times New Roman" w:hAnsi="Times New Roman" w:cs="Times New Roman"/>
          <w:i/>
          <w:sz w:val="24"/>
          <w:szCs w:val="24"/>
          <w:lang w:val="en-US"/>
        </w:rPr>
        <w:t>Dasein</w:t>
      </w:r>
      <w:r w:rsidRPr="005015FB">
        <w:rPr>
          <w:rFonts w:ascii="Times New Roman" w:hAnsi="Times New Roman" w:cs="Times New Roman"/>
          <w:sz w:val="24"/>
          <w:szCs w:val="24"/>
          <w:lang w:val="en-US"/>
        </w:rPr>
        <w:t xml:space="preserve"> of the exchange value of commodities: “Money can only be a general equivalent because it is commodity, that is, exchange value. But as an exchange value, every commodity is a measure of the values of all the others”. And later (Hilferding, 1973 [1909], p.23): “The exchange value of goods receives symbolic existence, only ideal in price, and only represented in money.” </w:t>
      </w:r>
    </w:p>
    <w:p w14:paraId="55FA1EAA" w14:textId="77777777" w:rsidR="003E058F" w:rsidRDefault="005015FB" w:rsidP="003E058F">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 xml:space="preserve">For the purposes of this essay, the theory of classical prices is independent of labor theory of value and basically consists of pointing out that in the long term, production prices are the axis on which market prices gravitate. </w:t>
      </w:r>
    </w:p>
    <w:p w14:paraId="77774821" w14:textId="77777777" w:rsidR="005015FB" w:rsidRPr="005015FB" w:rsidRDefault="005015FB" w:rsidP="003E058F">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The law of long-term price formation, put forward by classical economists, tells us that the market price oscillates around the price of production and is its anchor. There may be short-term distortions, but the balance in the long run is at the point where these prices converge. Although there are distortions in the short term, prices are rigid in the long term. Production prices, then, are regulatory prices.</w:t>
      </w:r>
    </w:p>
    <w:p w14:paraId="36171B2A" w14:textId="77777777" w:rsidR="005015FB" w:rsidRPr="005015FB" w:rsidRDefault="005015FB" w:rsidP="003E058F">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For Smith, the natural price is defined by what we know as the price of production, that is, the rent of the land, the wages of labor, and the benefits of capital that were used to obtain, prepare, and distribute the merchandise. And he tells us (Smith, 2017 [1776], p.56) that: “The market price will decrease more or less with respect to the natural price, as the abundance or scarcity of the genus more or less increases the competition among sellers, or depending on whether they are more or less likely to immediately discard the merchandise.” Then he adds what we have pointed out, it is the law of long-term price formation (Smith, 2017 [1776], pp.56-57): “The natural price becomes, therefore, the central price, around the which continually gravitate to the prices of all merchandise.”</w:t>
      </w:r>
    </w:p>
    <w:p w14:paraId="2F79F9CB" w14:textId="77777777" w:rsidR="005015FB" w:rsidRPr="005015FB" w:rsidRDefault="005015FB" w:rsidP="003E058F">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lastRenderedPageBreak/>
        <w:t>For Ricardo, the prices of goods are subject to rise and fall due to two things: 1) The supply and demand of the good and 2) the variations in the goods necessary to produce this good. However, he thinks that the price of the merchandise must be regulated (Ricardo, 1994 [1817], p.285): “It is the cost of production that must ultimately regulate the price of the merchandise and not the ratio of supply to demand: the ratio of supply to demand can, for a time, certainly affect the market value of a commodity, until it is supplied with more or less abundance, as demand may have increased or decreased; but this effect will only be of temporary duration.”</w:t>
      </w:r>
    </w:p>
    <w:p w14:paraId="7570AAEC" w14:textId="77777777" w:rsidR="005015FB" w:rsidRPr="005015FB" w:rsidRDefault="005015FB" w:rsidP="003E058F">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Ricardo (1994 [1817], p.69) formulated as the main cause of equilibrium the movement of capital towards more profitable rates: “It is the desire that each capitalist has to divert his funds from a less profitable placement to a more profitable one, the one that prevents the market prices of goods from remaining, for a long time, above or below their natural prices.” What Marx would later take up to say that the profit rates tend to level out among the different branches of industry due to competition.</w:t>
      </w:r>
    </w:p>
    <w:p w14:paraId="7E5A1931" w14:textId="77777777" w:rsidR="005015FB" w:rsidRPr="005015FB" w:rsidRDefault="005015FB" w:rsidP="003E058F">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The law in Marx is resolved in all his work, because in his definition of the price of production c + v + g, a cycle of the market price is implicit around the price of production, due to the different rates of profit among the industries.</w:t>
      </w:r>
    </w:p>
    <w:p w14:paraId="61855792" w14:textId="77777777" w:rsidR="005015FB" w:rsidRPr="005015FB" w:rsidRDefault="005015FB" w:rsidP="003E058F">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 xml:space="preserve">The classical economists then propose a dynamic price system, where production cycles create oscillations in values and prices; and equilibrium, then, occurs when the market price converges to the production price or the natural price. Although the price distortion is not symmetrical, but tends to be positive and divergent, because if the market price falls below the price of production for a long time, production is interrupted, it is not maintained. Salama (1978 [1975], p.231) tells us about it: “The market price oscillates around the production price, but tends to fluctuate above the latter. From this we deduce an over-profit that favors the penetration of capital in this sector and accentuates it; due </w:t>
      </w:r>
      <w:r w:rsidRPr="005015FB">
        <w:rPr>
          <w:rFonts w:ascii="Times New Roman" w:hAnsi="Times New Roman" w:cs="Times New Roman"/>
          <w:sz w:val="24"/>
          <w:szCs w:val="24"/>
          <w:lang w:val="en-US"/>
        </w:rPr>
        <w:lastRenderedPageBreak/>
        <w:t xml:space="preserve">to this fact, the upward movement of the organic composition of capital, adds to the forces that tend to lower the rate of profit.” </w:t>
      </w:r>
      <w:r w:rsidRPr="005015FB">
        <w:rPr>
          <w:rFonts w:ascii="Times New Roman" w:hAnsi="Times New Roman" w:cs="Times New Roman"/>
          <w:sz w:val="24"/>
          <w:szCs w:val="24"/>
          <w:lang w:val="en-US"/>
        </w:rPr>
        <w:tab/>
      </w:r>
    </w:p>
    <w:p w14:paraId="537D7619" w14:textId="77777777" w:rsidR="005015FB" w:rsidRPr="005015FB" w:rsidRDefault="005015FB" w:rsidP="003E058F">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 xml:space="preserve">This law did not go unnoticed by marginalists, Carlo Benetti (1978, p.130) recapitulated this fact in his book Value and Distribution: “We already have enough elements to highlight an ambiguity enunciated by Marshall and which has been maintained uninterruptedly since then. This author says that ‘as a general rule, the shorter the period considered, the more we will have to take into account the influence of demand on value; the longer the period, the more important is the influence of the cost of production on the value. From this it has been deduced that the cost of production determines the normal price, which could lead us to think that, in the long-term analysis of prices, the symmetric theory of value is identified with the conclusions of the classical theory (which mistakenly it is interpreted as a theory of the determination of normal price by cost of production.).’ Marshall's statement simply means that, in conditions of competition and in the long term, capitalists cannot sell below cost by virtue of the losses in which they would incur, not above the cost due to </w:t>
      </w:r>
      <w:commentRangeStart w:id="33"/>
      <w:r w:rsidRPr="005015FB">
        <w:rPr>
          <w:rFonts w:ascii="Times New Roman" w:hAnsi="Times New Roman" w:cs="Times New Roman"/>
          <w:sz w:val="24"/>
          <w:szCs w:val="24"/>
          <w:lang w:val="en-US"/>
        </w:rPr>
        <w:t>competition</w:t>
      </w:r>
      <w:commentRangeEnd w:id="33"/>
      <w:r w:rsidR="00BE33CD">
        <w:rPr>
          <w:rStyle w:val="Refdecomentario"/>
        </w:rPr>
        <w:commentReference w:id="33"/>
      </w:r>
      <w:r w:rsidRPr="005015FB">
        <w:rPr>
          <w:rFonts w:ascii="Times New Roman" w:hAnsi="Times New Roman" w:cs="Times New Roman"/>
          <w:sz w:val="24"/>
          <w:szCs w:val="24"/>
          <w:lang w:val="en-US"/>
        </w:rPr>
        <w:t xml:space="preserve">.” </w:t>
      </w:r>
    </w:p>
    <w:p w14:paraId="0F2872CE" w14:textId="77777777" w:rsidR="005015FB" w:rsidRPr="003E058F" w:rsidRDefault="003E058F" w:rsidP="005015FB">
      <w:pPr>
        <w:spacing w:line="480" w:lineRule="auto"/>
        <w:jc w:val="both"/>
        <w:rPr>
          <w:rFonts w:ascii="Times New Roman" w:hAnsi="Times New Roman" w:cs="Times New Roman"/>
          <w:b/>
          <w:sz w:val="24"/>
          <w:szCs w:val="24"/>
          <w:lang w:val="en-US"/>
        </w:rPr>
      </w:pPr>
      <w:r w:rsidRPr="003E058F">
        <w:rPr>
          <w:rFonts w:ascii="Times New Roman" w:hAnsi="Times New Roman" w:cs="Times New Roman"/>
          <w:b/>
          <w:sz w:val="24"/>
          <w:szCs w:val="24"/>
          <w:lang w:val="en-US"/>
        </w:rPr>
        <w:t>Marginalist price theory</w:t>
      </w:r>
    </w:p>
    <w:p w14:paraId="1DC8F486" w14:textId="77777777" w:rsidR="005015FB" w:rsidRPr="005015FB" w:rsidRDefault="005015FB" w:rsidP="005015FB">
      <w:pPr>
        <w:spacing w:line="480" w:lineRule="auto"/>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The marginalist price theory is based mainly on the law of supply and demand and on the scarcity of the product to determine the price. In his book III, study of wants and their satisfaction, Marshall (2013 [1890], pp. 70-114) delineate the marginalist price theory, in which the principal idea is that the demand and supply play the most important role in the determination of value.</w:t>
      </w:r>
    </w:p>
    <w:p w14:paraId="4159682F" w14:textId="77777777" w:rsidR="005015FB" w:rsidRPr="005015FB" w:rsidRDefault="005015FB" w:rsidP="003E058F">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 xml:space="preserve">The demand is always determined by the consumers, their desires and their purchasing power reflected in the maximization of individual utility. But when this desire is satisfied, the increase of a stock of a thing decreases in importance each time, precisely, </w:t>
      </w:r>
      <w:r w:rsidRPr="005015FB">
        <w:rPr>
          <w:rFonts w:ascii="Times New Roman" w:hAnsi="Times New Roman" w:cs="Times New Roman"/>
          <w:sz w:val="24"/>
          <w:szCs w:val="24"/>
          <w:lang w:val="en-US"/>
        </w:rPr>
        <w:lastRenderedPageBreak/>
        <w:t xml:space="preserve">because its need is already satisfied, this principle is called by Marshall as the marginal utility principle. The marginal utilities of the various commodities bought must be proportional to their prices. Marshall, then, formulate the law of demand: The greater amount to be sold, the smaller must be the price at wish it is offered in order that it may find purchasers; or, in other words, the amount demanded increases with a fall in price, and diminishes with a rise in price. There will not be any uniform relation between the fall in price and the increase of demand. So, given the individual scales of preference for a time and a space determined, and given a supply curve, is possible to find the equilibrium for each individual, even if the price change in the short run; and then the total demand or the aggregate demand is the sum of the all individual demands.  </w:t>
      </w:r>
    </w:p>
    <w:p w14:paraId="1DFEB30F" w14:textId="77777777" w:rsidR="005015FB" w:rsidRPr="005015FB" w:rsidRDefault="005015FB" w:rsidP="003E058F">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 xml:space="preserve">We can formulate the law of supply in similar terms: higher price will induce producers to supply a higher quantity to the market and vice versa. Provided the average cost is not higher than the price, for obvious reasons, otherwise the industry could disappear.      </w:t>
      </w:r>
    </w:p>
    <w:p w14:paraId="4F281413" w14:textId="77777777" w:rsidR="005015FB" w:rsidRPr="005015FB" w:rsidRDefault="005015FB" w:rsidP="003E058F">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 xml:space="preserve">The equilibrium point, defined by Walras (see Hicks, 1979 [1890], p.58), is one at which the supply and demand curves intersect. The long-period supply curve of the industry is a horizontal line and demand can only determine the quantity produced by the industry in a long-period equilibrium. The equilibrium of one market could affect other markets, but the fully general equilibrium is achieved in the same way (see Kurz and Salvatori, 1995, p.28). In summary, for the marginalist price theory, the demand is the principal factor in the determination of </w:t>
      </w:r>
      <w:commentRangeStart w:id="34"/>
      <w:r w:rsidRPr="005015FB">
        <w:rPr>
          <w:rFonts w:ascii="Times New Roman" w:hAnsi="Times New Roman" w:cs="Times New Roman"/>
          <w:sz w:val="24"/>
          <w:szCs w:val="24"/>
          <w:lang w:val="en-US"/>
        </w:rPr>
        <w:t>prices</w:t>
      </w:r>
      <w:commentRangeEnd w:id="34"/>
      <w:r w:rsidR="00BE33CD">
        <w:rPr>
          <w:rStyle w:val="Refdecomentario"/>
        </w:rPr>
        <w:commentReference w:id="34"/>
      </w:r>
      <w:r w:rsidRPr="005015FB">
        <w:rPr>
          <w:rFonts w:ascii="Times New Roman" w:hAnsi="Times New Roman" w:cs="Times New Roman"/>
          <w:sz w:val="24"/>
          <w:szCs w:val="24"/>
          <w:lang w:val="en-US"/>
        </w:rPr>
        <w:t xml:space="preserve">. </w:t>
      </w:r>
    </w:p>
    <w:p w14:paraId="4F96FDA2" w14:textId="77777777" w:rsidR="005015FB" w:rsidRPr="003E058F" w:rsidRDefault="003E058F" w:rsidP="005015FB">
      <w:pPr>
        <w:spacing w:line="480" w:lineRule="auto"/>
        <w:jc w:val="both"/>
        <w:rPr>
          <w:rFonts w:ascii="Times New Roman" w:hAnsi="Times New Roman" w:cs="Times New Roman"/>
          <w:b/>
          <w:sz w:val="24"/>
          <w:szCs w:val="24"/>
          <w:lang w:val="en-US"/>
        </w:rPr>
      </w:pPr>
      <w:commentRangeStart w:id="35"/>
      <w:r w:rsidRPr="003E058F">
        <w:rPr>
          <w:rFonts w:ascii="Times New Roman" w:hAnsi="Times New Roman" w:cs="Times New Roman"/>
          <w:b/>
          <w:sz w:val="24"/>
          <w:szCs w:val="24"/>
          <w:lang w:val="en-US"/>
        </w:rPr>
        <w:t>Exchange rate fundamentals</w:t>
      </w:r>
      <w:commentRangeEnd w:id="35"/>
      <w:r w:rsidR="00BE33CD">
        <w:rPr>
          <w:rStyle w:val="Refdecomentario"/>
        </w:rPr>
        <w:commentReference w:id="35"/>
      </w:r>
    </w:p>
    <w:p w14:paraId="6E8D1CCB" w14:textId="77777777" w:rsidR="005015FB" w:rsidRPr="005015FB" w:rsidRDefault="005015FB" w:rsidP="005015FB">
      <w:pPr>
        <w:spacing w:line="480" w:lineRule="auto"/>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 xml:space="preserve">The factors that influence exchange rates </w:t>
      </w:r>
      <w:r w:rsidR="006B6435">
        <w:rPr>
          <w:rFonts w:ascii="Times New Roman" w:hAnsi="Times New Roman" w:cs="Times New Roman"/>
          <w:sz w:val="24"/>
          <w:szCs w:val="24"/>
          <w:lang w:val="en-US"/>
        </w:rPr>
        <w:t xml:space="preserve">of fiat currencies around the world </w:t>
      </w:r>
      <w:r w:rsidRPr="005015FB">
        <w:rPr>
          <w:rFonts w:ascii="Times New Roman" w:hAnsi="Times New Roman" w:cs="Times New Roman"/>
          <w:sz w:val="24"/>
          <w:szCs w:val="24"/>
          <w:lang w:val="en-US"/>
        </w:rPr>
        <w:t xml:space="preserve">are </w:t>
      </w:r>
      <w:r w:rsidR="003E058F">
        <w:rPr>
          <w:rFonts w:ascii="Times New Roman" w:hAnsi="Times New Roman" w:cs="Times New Roman"/>
          <w:sz w:val="24"/>
          <w:szCs w:val="24"/>
          <w:lang w:val="en-US"/>
        </w:rPr>
        <w:t>(see Madura, 2015, pp.112-120):</w:t>
      </w:r>
    </w:p>
    <w:p w14:paraId="36969BFF" w14:textId="77777777" w:rsidR="005015FB" w:rsidRPr="005015FB" w:rsidRDefault="003E058F" w:rsidP="00317E15">
      <w:pPr>
        <w:spacing w:line="480" w:lineRule="auto"/>
        <w:ind w:firstLine="708"/>
        <w:jc w:val="both"/>
        <w:rPr>
          <w:rFonts w:ascii="Times New Roman" w:hAnsi="Times New Roman" w:cs="Times New Roman"/>
          <w:sz w:val="24"/>
          <w:szCs w:val="24"/>
          <w:lang w:val="en-US"/>
        </w:rPr>
      </w:pPr>
      <w:r w:rsidRPr="003E058F">
        <w:rPr>
          <w:rFonts w:ascii="Times New Roman" w:hAnsi="Times New Roman" w:cs="Times New Roman"/>
          <w:i/>
          <w:sz w:val="24"/>
          <w:szCs w:val="24"/>
          <w:lang w:val="en-US"/>
        </w:rPr>
        <w:lastRenderedPageBreak/>
        <w:t>Relative inflation rates:</w:t>
      </w:r>
      <w:r w:rsidR="005015FB" w:rsidRPr="005015FB">
        <w:rPr>
          <w:rFonts w:ascii="Times New Roman" w:hAnsi="Times New Roman" w:cs="Times New Roman"/>
          <w:sz w:val="24"/>
          <w:szCs w:val="24"/>
          <w:lang w:val="en-US"/>
        </w:rPr>
        <w:t xml:space="preserve"> If inflation increases in the local country with respect to the </w:t>
      </w:r>
      <w:r w:rsidR="0053653E" w:rsidRPr="005015FB">
        <w:rPr>
          <w:rFonts w:ascii="Times New Roman" w:hAnsi="Times New Roman" w:cs="Times New Roman"/>
          <w:sz w:val="24"/>
          <w:szCs w:val="24"/>
          <w:lang w:val="en-US"/>
        </w:rPr>
        <w:t>foreign</w:t>
      </w:r>
      <w:r w:rsidR="005015FB" w:rsidRPr="005015FB">
        <w:rPr>
          <w:rFonts w:ascii="Times New Roman" w:hAnsi="Times New Roman" w:cs="Times New Roman"/>
          <w:sz w:val="24"/>
          <w:szCs w:val="24"/>
          <w:lang w:val="en-US"/>
        </w:rPr>
        <w:t xml:space="preserve"> country, its currency is likely to depreciate due to incr</w:t>
      </w:r>
      <w:r>
        <w:rPr>
          <w:rFonts w:ascii="Times New Roman" w:hAnsi="Times New Roman" w:cs="Times New Roman"/>
          <w:sz w:val="24"/>
          <w:szCs w:val="24"/>
          <w:lang w:val="en-US"/>
        </w:rPr>
        <w:t>eased demand for foreign goods.</w:t>
      </w:r>
    </w:p>
    <w:p w14:paraId="4AEB500A" w14:textId="77777777" w:rsidR="005015FB" w:rsidRPr="005015FB" w:rsidRDefault="003E058F" w:rsidP="00317E15">
      <w:pPr>
        <w:spacing w:line="480" w:lineRule="auto"/>
        <w:ind w:firstLine="708"/>
        <w:jc w:val="both"/>
        <w:rPr>
          <w:rFonts w:ascii="Times New Roman" w:hAnsi="Times New Roman" w:cs="Times New Roman"/>
          <w:sz w:val="24"/>
          <w:szCs w:val="24"/>
          <w:lang w:val="en-US"/>
        </w:rPr>
      </w:pPr>
      <w:r w:rsidRPr="00317E15">
        <w:rPr>
          <w:rFonts w:ascii="Times New Roman" w:hAnsi="Times New Roman" w:cs="Times New Roman"/>
          <w:i/>
          <w:sz w:val="24"/>
          <w:szCs w:val="24"/>
          <w:lang w:val="en-US"/>
        </w:rPr>
        <w:t>Relative interest rates:</w:t>
      </w:r>
      <w:r w:rsidR="005015FB" w:rsidRPr="005015FB">
        <w:rPr>
          <w:rFonts w:ascii="Times New Roman" w:hAnsi="Times New Roman" w:cs="Times New Roman"/>
          <w:sz w:val="24"/>
          <w:szCs w:val="24"/>
          <w:lang w:val="en-US"/>
        </w:rPr>
        <w:t xml:space="preserve"> If the interest rate increases in the local country with respect to the foreign country, its currency is likely to appreciate due to the inflow of investment capital.</w:t>
      </w:r>
    </w:p>
    <w:p w14:paraId="406A77A2" w14:textId="77777777" w:rsidR="005015FB" w:rsidRPr="005015FB" w:rsidRDefault="00317E15" w:rsidP="00317E15">
      <w:pPr>
        <w:spacing w:line="480" w:lineRule="auto"/>
        <w:ind w:firstLine="708"/>
        <w:jc w:val="both"/>
        <w:rPr>
          <w:rFonts w:ascii="Times New Roman" w:hAnsi="Times New Roman" w:cs="Times New Roman"/>
          <w:sz w:val="24"/>
          <w:szCs w:val="24"/>
          <w:lang w:val="en-US"/>
        </w:rPr>
      </w:pPr>
      <w:r w:rsidRPr="00317E15">
        <w:rPr>
          <w:rFonts w:ascii="Times New Roman" w:hAnsi="Times New Roman" w:cs="Times New Roman"/>
          <w:i/>
          <w:sz w:val="24"/>
          <w:szCs w:val="24"/>
          <w:lang w:val="en-US"/>
        </w:rPr>
        <w:t>Relative income levels:</w:t>
      </w:r>
      <w:r w:rsidR="005015FB" w:rsidRPr="005015FB">
        <w:rPr>
          <w:rFonts w:ascii="Times New Roman" w:hAnsi="Times New Roman" w:cs="Times New Roman"/>
          <w:sz w:val="24"/>
          <w:szCs w:val="24"/>
          <w:lang w:val="en-US"/>
        </w:rPr>
        <w:t xml:space="preserve"> If income level increases in the local country with respect to the </w:t>
      </w:r>
      <w:r w:rsidR="0053653E" w:rsidRPr="005015FB">
        <w:rPr>
          <w:rFonts w:ascii="Times New Roman" w:hAnsi="Times New Roman" w:cs="Times New Roman"/>
          <w:sz w:val="24"/>
          <w:szCs w:val="24"/>
          <w:lang w:val="en-US"/>
        </w:rPr>
        <w:t>foreign</w:t>
      </w:r>
      <w:r w:rsidR="005015FB" w:rsidRPr="005015FB">
        <w:rPr>
          <w:rFonts w:ascii="Times New Roman" w:hAnsi="Times New Roman" w:cs="Times New Roman"/>
          <w:sz w:val="24"/>
          <w:szCs w:val="24"/>
          <w:lang w:val="en-US"/>
        </w:rPr>
        <w:t xml:space="preserve"> country, its currency is likely to depreciate due to increased demand for foreign goods.</w:t>
      </w:r>
    </w:p>
    <w:p w14:paraId="4F7C6030" w14:textId="77777777" w:rsidR="005015FB" w:rsidRPr="005015FB" w:rsidRDefault="00317E15" w:rsidP="006B6435">
      <w:pPr>
        <w:spacing w:line="480" w:lineRule="auto"/>
        <w:ind w:firstLine="708"/>
        <w:jc w:val="both"/>
        <w:rPr>
          <w:rFonts w:ascii="Times New Roman" w:hAnsi="Times New Roman" w:cs="Times New Roman"/>
          <w:sz w:val="24"/>
          <w:szCs w:val="24"/>
          <w:lang w:val="en-US"/>
        </w:rPr>
      </w:pPr>
      <w:r w:rsidRPr="00317E15">
        <w:rPr>
          <w:rFonts w:ascii="Times New Roman" w:hAnsi="Times New Roman" w:cs="Times New Roman"/>
          <w:i/>
          <w:sz w:val="24"/>
          <w:szCs w:val="24"/>
          <w:lang w:val="en-US"/>
        </w:rPr>
        <w:t>Government controls:</w:t>
      </w:r>
      <w:r w:rsidR="005015FB" w:rsidRPr="005015FB">
        <w:rPr>
          <w:rFonts w:ascii="Times New Roman" w:hAnsi="Times New Roman" w:cs="Times New Roman"/>
          <w:sz w:val="24"/>
          <w:szCs w:val="24"/>
          <w:lang w:val="en-US"/>
        </w:rPr>
        <w:t xml:space="preserve"> Governments can intervene in the exchange rate marking in the following ways: 1) exchange barriers; 2) barriers to foreign trade; 3) intervention in the foreign exchan</w:t>
      </w:r>
      <w:r w:rsidR="006B6435">
        <w:rPr>
          <w:rFonts w:ascii="Times New Roman" w:hAnsi="Times New Roman" w:cs="Times New Roman"/>
          <w:sz w:val="24"/>
          <w:szCs w:val="24"/>
          <w:lang w:val="en-US"/>
        </w:rPr>
        <w:t>ge markets; 4) monetary policy.</w:t>
      </w:r>
    </w:p>
    <w:p w14:paraId="7182DF36" w14:textId="77777777" w:rsidR="005015FB" w:rsidRPr="005015FB" w:rsidRDefault="00317E15" w:rsidP="00317E15">
      <w:pPr>
        <w:spacing w:line="480" w:lineRule="auto"/>
        <w:ind w:firstLine="708"/>
        <w:jc w:val="both"/>
        <w:rPr>
          <w:rFonts w:ascii="Times New Roman" w:hAnsi="Times New Roman" w:cs="Times New Roman"/>
          <w:sz w:val="24"/>
          <w:szCs w:val="24"/>
          <w:lang w:val="en-US"/>
        </w:rPr>
      </w:pPr>
      <w:r w:rsidRPr="00317E15">
        <w:rPr>
          <w:rFonts w:ascii="Times New Roman" w:hAnsi="Times New Roman" w:cs="Times New Roman"/>
          <w:i/>
          <w:sz w:val="24"/>
          <w:szCs w:val="24"/>
          <w:lang w:val="en-US"/>
        </w:rPr>
        <w:t>Expectations:</w:t>
      </w:r>
      <w:r w:rsidR="005015FB" w:rsidRPr="005015FB">
        <w:rPr>
          <w:rFonts w:ascii="Times New Roman" w:hAnsi="Times New Roman" w:cs="Times New Roman"/>
          <w:sz w:val="24"/>
          <w:szCs w:val="24"/>
          <w:lang w:val="en-US"/>
        </w:rPr>
        <w:t xml:space="preserve"> What the agents expect in the future and the political-economic news may affect the level of exchange rates, as well as the speculative a</w:t>
      </w:r>
      <w:r>
        <w:rPr>
          <w:rFonts w:ascii="Times New Roman" w:hAnsi="Times New Roman" w:cs="Times New Roman"/>
          <w:sz w:val="24"/>
          <w:szCs w:val="24"/>
          <w:lang w:val="en-US"/>
        </w:rPr>
        <w:t>ttacks of some economic agents.</w:t>
      </w:r>
    </w:p>
    <w:p w14:paraId="44BA0949" w14:textId="77777777" w:rsidR="005015FB" w:rsidRPr="005015FB" w:rsidRDefault="005015FB" w:rsidP="006B6435">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 xml:space="preserve">But the fundamentals of a </w:t>
      </w:r>
      <w:r w:rsidR="006B6435" w:rsidRPr="005015FB">
        <w:rPr>
          <w:rFonts w:ascii="Times New Roman" w:hAnsi="Times New Roman" w:cs="Times New Roman"/>
          <w:sz w:val="24"/>
          <w:szCs w:val="24"/>
          <w:lang w:val="en-US"/>
        </w:rPr>
        <w:t>cryptocurrency</w:t>
      </w:r>
      <w:r w:rsidRPr="005015FB">
        <w:rPr>
          <w:rFonts w:ascii="Times New Roman" w:hAnsi="Times New Roman" w:cs="Times New Roman"/>
          <w:sz w:val="24"/>
          <w:szCs w:val="24"/>
          <w:lang w:val="en-US"/>
        </w:rPr>
        <w:t xml:space="preserve"> </w:t>
      </w:r>
      <w:r w:rsidR="006B6435" w:rsidRPr="005015FB">
        <w:rPr>
          <w:rFonts w:ascii="Times New Roman" w:hAnsi="Times New Roman" w:cs="Times New Roman"/>
          <w:sz w:val="24"/>
          <w:szCs w:val="24"/>
          <w:lang w:val="en-US"/>
        </w:rPr>
        <w:t>do</w:t>
      </w:r>
      <w:r w:rsidRPr="005015FB">
        <w:rPr>
          <w:rFonts w:ascii="Times New Roman" w:hAnsi="Times New Roman" w:cs="Times New Roman"/>
          <w:sz w:val="24"/>
          <w:szCs w:val="24"/>
          <w:lang w:val="en-US"/>
        </w:rPr>
        <w:t xml:space="preserve"> not exist</w:t>
      </w:r>
      <w:r w:rsidR="006B6435">
        <w:rPr>
          <w:rFonts w:ascii="Times New Roman" w:hAnsi="Times New Roman" w:cs="Times New Roman"/>
          <w:sz w:val="24"/>
          <w:szCs w:val="24"/>
          <w:lang w:val="en-US"/>
        </w:rPr>
        <w:t xml:space="preserve"> or are very weak</w:t>
      </w:r>
      <w:r w:rsidRPr="005015FB">
        <w:rPr>
          <w:rFonts w:ascii="Times New Roman" w:hAnsi="Times New Roman" w:cs="Times New Roman"/>
          <w:sz w:val="24"/>
          <w:szCs w:val="24"/>
          <w:lang w:val="en-US"/>
        </w:rPr>
        <w:t xml:space="preserve">. </w:t>
      </w:r>
      <w:r w:rsidR="006B6435" w:rsidRPr="005015FB">
        <w:rPr>
          <w:rFonts w:ascii="Times New Roman" w:hAnsi="Times New Roman" w:cs="Times New Roman"/>
          <w:sz w:val="24"/>
          <w:szCs w:val="24"/>
          <w:lang w:val="en-US"/>
        </w:rPr>
        <w:t>Blockchai</w:t>
      </w:r>
      <w:r w:rsidR="006B6435">
        <w:rPr>
          <w:rFonts w:ascii="Times New Roman" w:hAnsi="Times New Roman" w:cs="Times New Roman"/>
          <w:sz w:val="24"/>
          <w:szCs w:val="24"/>
          <w:lang w:val="en-US"/>
        </w:rPr>
        <w:t>n technology needs much energy to integrate a new block. Every Bitcoin cost a certain amount of dollar in every moment of time. But, t</w:t>
      </w:r>
      <w:r w:rsidRPr="005015FB">
        <w:rPr>
          <w:rFonts w:ascii="Times New Roman" w:hAnsi="Times New Roman" w:cs="Times New Roman"/>
          <w:sz w:val="24"/>
          <w:szCs w:val="24"/>
          <w:lang w:val="en-US"/>
        </w:rPr>
        <w:t xml:space="preserve">he energy or the fiat money does not explain his value because the movement or dimension of those factors are not </w:t>
      </w:r>
      <w:r w:rsidR="006B6435" w:rsidRPr="005015FB">
        <w:rPr>
          <w:rFonts w:ascii="Times New Roman" w:hAnsi="Times New Roman" w:cs="Times New Roman"/>
          <w:sz w:val="24"/>
          <w:szCs w:val="24"/>
          <w:lang w:val="en-US"/>
        </w:rPr>
        <w:t>correlated</w:t>
      </w:r>
      <w:r w:rsidRPr="005015FB">
        <w:rPr>
          <w:rFonts w:ascii="Times New Roman" w:hAnsi="Times New Roman" w:cs="Times New Roman"/>
          <w:sz w:val="24"/>
          <w:szCs w:val="24"/>
          <w:lang w:val="en-US"/>
        </w:rPr>
        <w:t xml:space="preserve"> with the movement of the </w:t>
      </w:r>
      <w:r w:rsidR="006B6435">
        <w:rPr>
          <w:rFonts w:ascii="Times New Roman" w:hAnsi="Times New Roman" w:cs="Times New Roman"/>
          <w:sz w:val="24"/>
          <w:szCs w:val="24"/>
          <w:lang w:val="en-US"/>
        </w:rPr>
        <w:t xml:space="preserve">price </w:t>
      </w:r>
      <w:r w:rsidR="006B6435" w:rsidRPr="005015FB">
        <w:rPr>
          <w:rFonts w:ascii="Times New Roman" w:hAnsi="Times New Roman" w:cs="Times New Roman"/>
          <w:sz w:val="24"/>
          <w:szCs w:val="24"/>
          <w:lang w:val="en-US"/>
        </w:rPr>
        <w:t>cryptocurrency</w:t>
      </w:r>
      <w:r w:rsidRPr="005015FB">
        <w:rPr>
          <w:rFonts w:ascii="Times New Roman" w:hAnsi="Times New Roman" w:cs="Times New Roman"/>
          <w:sz w:val="24"/>
          <w:szCs w:val="24"/>
          <w:lang w:val="en-US"/>
        </w:rPr>
        <w:t xml:space="preserve">. </w:t>
      </w:r>
    </w:p>
    <w:p w14:paraId="30031A4D" w14:textId="77777777" w:rsidR="00706EA7" w:rsidRDefault="005015FB" w:rsidP="006B6435">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 xml:space="preserve">The only explanation for the value of a </w:t>
      </w:r>
      <w:r w:rsidR="006B6435" w:rsidRPr="005015FB">
        <w:rPr>
          <w:rFonts w:ascii="Times New Roman" w:hAnsi="Times New Roman" w:cs="Times New Roman"/>
          <w:sz w:val="24"/>
          <w:szCs w:val="24"/>
          <w:lang w:val="en-US"/>
        </w:rPr>
        <w:t>cryptocurrency</w:t>
      </w:r>
      <w:r w:rsidRPr="005015FB">
        <w:rPr>
          <w:rFonts w:ascii="Times New Roman" w:hAnsi="Times New Roman" w:cs="Times New Roman"/>
          <w:sz w:val="24"/>
          <w:szCs w:val="24"/>
          <w:lang w:val="en-US"/>
        </w:rPr>
        <w:t xml:space="preserve"> is his demand and his supply via expectations, and, in the same sense, the number of merchants and users that accept them. Furthermore, cryptocurrencies do not physically exist, they constitute a subjective value, in the manner of the Austria</w:t>
      </w:r>
      <w:r w:rsidR="006B6435">
        <w:rPr>
          <w:rFonts w:ascii="Times New Roman" w:hAnsi="Times New Roman" w:cs="Times New Roman"/>
          <w:sz w:val="24"/>
          <w:szCs w:val="24"/>
          <w:lang w:val="en-US"/>
        </w:rPr>
        <w:t>n school of economics.</w:t>
      </w:r>
    </w:p>
    <w:p w14:paraId="0214BB37" w14:textId="77777777" w:rsidR="00706EA7" w:rsidRDefault="00706EA7" w:rsidP="006B6435">
      <w:pPr>
        <w:spacing w:line="480" w:lineRule="auto"/>
        <w:ind w:firstLine="708"/>
        <w:jc w:val="both"/>
        <w:rPr>
          <w:rFonts w:ascii="Times New Roman" w:hAnsi="Times New Roman" w:cs="Times New Roman"/>
          <w:sz w:val="24"/>
          <w:szCs w:val="24"/>
          <w:lang w:val="en-US"/>
        </w:rPr>
      </w:pPr>
      <w:r w:rsidRPr="00706EA7">
        <w:rPr>
          <w:rFonts w:ascii="Times New Roman" w:hAnsi="Times New Roman" w:cs="Times New Roman"/>
          <w:sz w:val="24"/>
          <w:szCs w:val="24"/>
          <w:lang w:val="en-US"/>
        </w:rPr>
        <w:lastRenderedPageBreak/>
        <w:t>Time in the financial system is a factor of increased value. Financial formulas were developed based on the marginalist economists' justification that labor was not the only source of value creation. Alfred Marshall (1966 [1890], p.417) wrote: "If we admit that capital is only the product of labor, and not of labor and waiting, then we are driven by inexorable logic to admit that there is no justification for interes</w:t>
      </w:r>
      <w:r>
        <w:rPr>
          <w:rFonts w:ascii="Times New Roman" w:hAnsi="Times New Roman" w:cs="Times New Roman"/>
          <w:sz w:val="24"/>
          <w:szCs w:val="24"/>
          <w:lang w:val="en-US"/>
        </w:rPr>
        <w:t>t, the remuneration of waiting.</w:t>
      </w:r>
      <w:r w:rsidRPr="00706EA7">
        <w:rPr>
          <w:rFonts w:ascii="Times New Roman" w:hAnsi="Times New Roman" w:cs="Times New Roman"/>
          <w:sz w:val="24"/>
          <w:szCs w:val="24"/>
          <w:lang w:val="en-US"/>
        </w:rPr>
        <w:t>”</w:t>
      </w:r>
    </w:p>
    <w:p w14:paraId="705EEC24" w14:textId="77777777" w:rsidR="005015FB" w:rsidRDefault="006B6435" w:rsidP="006B6435">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06EA7" w:rsidRPr="00706EA7">
        <w:rPr>
          <w:rFonts w:ascii="Times New Roman" w:hAnsi="Times New Roman" w:cs="Times New Roman"/>
          <w:sz w:val="24"/>
          <w:szCs w:val="24"/>
          <w:lang w:val="en-US"/>
        </w:rPr>
        <w:t>Carlo Benetti (1978, p.79) explains very well the essence of time in the formation of marginal value: “Let us take as our starting point the conception of capital proposed by the Austrian school (in particular Böhm-Bawerk). The central idea is that capital is also a product, the result of the investment, for a certain period of time, of quantities of what they call 'original' (that is, not pr</w:t>
      </w:r>
      <w:r w:rsidR="00706EA7">
        <w:rPr>
          <w:rFonts w:ascii="Times New Roman" w:hAnsi="Times New Roman" w:cs="Times New Roman"/>
          <w:sz w:val="24"/>
          <w:szCs w:val="24"/>
          <w:lang w:val="en-US"/>
        </w:rPr>
        <w:t xml:space="preserve">oduced) factors, land and job. </w:t>
      </w:r>
      <w:r w:rsidR="00706EA7" w:rsidRPr="00706EA7">
        <w:rPr>
          <w:rFonts w:ascii="Times New Roman" w:hAnsi="Times New Roman" w:cs="Times New Roman"/>
          <w:sz w:val="24"/>
          <w:szCs w:val="24"/>
          <w:lang w:val="en-US"/>
        </w:rPr>
        <w:t>C</w:t>
      </w:r>
      <w:r w:rsidR="00706EA7">
        <w:rPr>
          <w:rFonts w:ascii="Times New Roman" w:hAnsi="Times New Roman" w:cs="Times New Roman"/>
          <w:sz w:val="24"/>
          <w:szCs w:val="24"/>
          <w:lang w:val="en-US"/>
        </w:rPr>
        <w:t>apital is saved labor and land,</w:t>
      </w:r>
      <w:r w:rsidR="00706EA7" w:rsidRPr="00706EA7">
        <w:rPr>
          <w:rFonts w:ascii="Times New Roman" w:hAnsi="Times New Roman" w:cs="Times New Roman"/>
          <w:sz w:val="24"/>
          <w:szCs w:val="24"/>
          <w:lang w:val="en-US"/>
        </w:rPr>
        <w:t xml:space="preserve"> which implies that the time element is the true ess</w:t>
      </w:r>
      <w:r w:rsidR="00706EA7">
        <w:rPr>
          <w:rFonts w:ascii="Times New Roman" w:hAnsi="Times New Roman" w:cs="Times New Roman"/>
          <w:sz w:val="24"/>
          <w:szCs w:val="24"/>
          <w:lang w:val="en-US"/>
        </w:rPr>
        <w:t>ence of the concept of capital.”</w:t>
      </w:r>
    </w:p>
    <w:p w14:paraId="04962602" w14:textId="77777777" w:rsidR="00706EA7" w:rsidRPr="005015FB" w:rsidRDefault="00706EA7" w:rsidP="006559F3">
      <w:pPr>
        <w:spacing w:line="480" w:lineRule="auto"/>
        <w:ind w:firstLine="708"/>
        <w:jc w:val="both"/>
        <w:rPr>
          <w:rFonts w:ascii="Times New Roman" w:hAnsi="Times New Roman" w:cs="Times New Roman"/>
          <w:sz w:val="24"/>
          <w:szCs w:val="24"/>
          <w:lang w:val="en-US"/>
        </w:rPr>
      </w:pPr>
      <w:r w:rsidRPr="00706EA7">
        <w:rPr>
          <w:rFonts w:ascii="Times New Roman" w:hAnsi="Times New Roman" w:cs="Times New Roman"/>
          <w:sz w:val="24"/>
          <w:szCs w:val="24"/>
          <w:lang w:val="en-US"/>
        </w:rPr>
        <w:t xml:space="preserve">Time is the raw material of speculators, profits that are expected in the future can be obtained today. </w:t>
      </w:r>
      <w:r w:rsidR="006559F3" w:rsidRPr="006559F3">
        <w:rPr>
          <w:rFonts w:ascii="Times New Roman" w:hAnsi="Times New Roman" w:cs="Times New Roman"/>
          <w:sz w:val="24"/>
          <w:szCs w:val="24"/>
          <w:lang w:val="en-US"/>
        </w:rPr>
        <w:t>There are differences between expectations and reality</w:t>
      </w:r>
      <w:r w:rsidRPr="00706EA7">
        <w:rPr>
          <w:rFonts w:ascii="Times New Roman" w:hAnsi="Times New Roman" w:cs="Times New Roman"/>
          <w:sz w:val="24"/>
          <w:szCs w:val="24"/>
          <w:lang w:val="en-US"/>
        </w:rPr>
        <w:t>, therefore, there may be losses or gains. Hilferding (1973 [1909], p.170) tells us: “The proper form of all speculation is forward operation. Since all speculation consists in the exploitation of price differences and these take place over time, and, on the other hand, for all speculation, the time in which n</w:t>
      </w:r>
      <w:r w:rsidR="006559F3">
        <w:rPr>
          <w:rFonts w:ascii="Times New Roman" w:hAnsi="Times New Roman" w:cs="Times New Roman"/>
          <w:sz w:val="24"/>
          <w:szCs w:val="24"/>
          <w:lang w:val="en-US"/>
        </w:rPr>
        <w:t>o sale is made is a simple loss;</w:t>
      </w:r>
      <w:r w:rsidRPr="00706EA7">
        <w:rPr>
          <w:rFonts w:ascii="Times New Roman" w:hAnsi="Times New Roman" w:cs="Times New Roman"/>
          <w:sz w:val="24"/>
          <w:szCs w:val="24"/>
          <w:lang w:val="en-US"/>
        </w:rPr>
        <w:t xml:space="preserve"> since speculation is not production, then you have to be able to take advantage of any price difference, even the future one. Therefore, at all times you have to buy or sell for the future moment, and this is precisely what constitutes the essence of forward trading. By doing this, speculation creates a pric</w:t>
      </w:r>
      <w:r>
        <w:rPr>
          <w:rFonts w:ascii="Times New Roman" w:hAnsi="Times New Roman" w:cs="Times New Roman"/>
          <w:sz w:val="24"/>
          <w:szCs w:val="24"/>
          <w:lang w:val="en-US"/>
        </w:rPr>
        <w:t>e for every moment of the year.</w:t>
      </w:r>
      <w:r w:rsidRPr="00706EA7">
        <w:rPr>
          <w:rFonts w:ascii="Times New Roman" w:hAnsi="Times New Roman" w:cs="Times New Roman"/>
          <w:sz w:val="24"/>
          <w:szCs w:val="24"/>
          <w:lang w:val="en-US"/>
        </w:rPr>
        <w:t>”</w:t>
      </w:r>
    </w:p>
    <w:p w14:paraId="0F3CC7C3" w14:textId="77777777" w:rsidR="00317E15" w:rsidRDefault="005015FB" w:rsidP="00317E15">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 xml:space="preserve">In the essay published by Kaye Scholer (2016, p. 11) it can be read: </w:t>
      </w:r>
    </w:p>
    <w:p w14:paraId="29C83DB0" w14:textId="77777777" w:rsidR="00706EA7" w:rsidRPr="00706EA7" w:rsidRDefault="00317E15" w:rsidP="006C7E30">
      <w:pPr>
        <w:spacing w:line="480" w:lineRule="auto"/>
        <w:ind w:left="567" w:right="566" w:firstLine="708"/>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r w:rsidR="005015FB" w:rsidRPr="005015FB">
        <w:rPr>
          <w:rFonts w:ascii="Times New Roman" w:hAnsi="Times New Roman" w:cs="Times New Roman"/>
          <w:sz w:val="24"/>
          <w:szCs w:val="24"/>
          <w:lang w:val="en-US"/>
        </w:rPr>
        <w:t xml:space="preserve">In contrast to fiat currencies (the value of which is driven by the backing of the applicable </w:t>
      </w:r>
      <w:r w:rsidR="006B6435" w:rsidRPr="005015FB">
        <w:rPr>
          <w:rFonts w:ascii="Times New Roman" w:hAnsi="Times New Roman" w:cs="Times New Roman"/>
          <w:sz w:val="24"/>
          <w:szCs w:val="24"/>
          <w:lang w:val="en-US"/>
        </w:rPr>
        <w:t>government</w:t>
      </w:r>
      <w:r w:rsidR="005015FB" w:rsidRPr="005015FB">
        <w:rPr>
          <w:rFonts w:ascii="Times New Roman" w:hAnsi="Times New Roman" w:cs="Times New Roman"/>
          <w:sz w:val="24"/>
          <w:szCs w:val="24"/>
          <w:lang w:val="en-US"/>
        </w:rPr>
        <w:t>) and precious metals (the value of which are linked to historic industrial and commercial applications and cultural investment traditions), critics argue that bitcoins have limited or no inherent or objective value. Bitcoin proponents often counter that bitcoins have value based on their ability to provide access to the Bitcoin Network and their use as a store o</w:t>
      </w:r>
      <w:r>
        <w:rPr>
          <w:rFonts w:ascii="Times New Roman" w:hAnsi="Times New Roman" w:cs="Times New Roman"/>
          <w:sz w:val="24"/>
          <w:szCs w:val="24"/>
          <w:lang w:val="en-US"/>
        </w:rPr>
        <w:t xml:space="preserve">f value and medium of </w:t>
      </w:r>
      <w:commentRangeStart w:id="36"/>
      <w:r>
        <w:rPr>
          <w:rFonts w:ascii="Times New Roman" w:hAnsi="Times New Roman" w:cs="Times New Roman"/>
          <w:sz w:val="24"/>
          <w:szCs w:val="24"/>
          <w:lang w:val="en-US"/>
        </w:rPr>
        <w:t>exchange.”</w:t>
      </w:r>
      <w:commentRangeEnd w:id="36"/>
      <w:r w:rsidR="008977C2">
        <w:rPr>
          <w:rStyle w:val="Refdecomentario"/>
        </w:rPr>
        <w:commentReference w:id="36"/>
      </w:r>
    </w:p>
    <w:p w14:paraId="01F3451C" w14:textId="77777777" w:rsidR="005015FB" w:rsidRPr="00317E15" w:rsidRDefault="00317E15" w:rsidP="005015FB">
      <w:pPr>
        <w:spacing w:line="480" w:lineRule="auto"/>
        <w:jc w:val="both"/>
        <w:rPr>
          <w:rFonts w:ascii="Times New Roman" w:hAnsi="Times New Roman" w:cs="Times New Roman"/>
          <w:b/>
          <w:sz w:val="24"/>
          <w:szCs w:val="24"/>
          <w:lang w:val="en-US"/>
        </w:rPr>
      </w:pPr>
      <w:r w:rsidRPr="00317E15">
        <w:rPr>
          <w:rFonts w:ascii="Times New Roman" w:hAnsi="Times New Roman" w:cs="Times New Roman"/>
          <w:b/>
          <w:sz w:val="24"/>
          <w:szCs w:val="24"/>
          <w:lang w:val="en-US"/>
        </w:rPr>
        <w:t>Volatility</w:t>
      </w:r>
    </w:p>
    <w:p w14:paraId="6CAEF12D" w14:textId="77777777" w:rsidR="00317E15" w:rsidRDefault="005015FB" w:rsidP="005566A8">
      <w:pPr>
        <w:spacing w:line="480" w:lineRule="auto"/>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In modern finance, risk is measured with the volatility of historical series, which not only creates technical limitations, but also does not contemplate all the possible risks that the valuation in question may have. Heroic is the exercise of assuming that uncertainty is controllable and measurable, that is, that uncertainty is risk, moreover, that risk is volatility of historical series. In addition to this, volatility is limited to a certain historical limit, that is, for some assets it takes one year, for others three, five, ten years, etc., which leaves out very valuable information that, obviously, is also feasible to repeat in the future. Even more serious is the lack of data, as the volatility of a similar product or asset is assumed to simulate the</w:t>
      </w:r>
      <w:r w:rsidR="00317E15">
        <w:rPr>
          <w:rFonts w:ascii="Times New Roman" w:hAnsi="Times New Roman" w:cs="Times New Roman"/>
          <w:sz w:val="24"/>
          <w:szCs w:val="24"/>
          <w:lang w:val="en-US"/>
        </w:rPr>
        <w:t xml:space="preserve"> risk of the asset in question.</w:t>
      </w:r>
    </w:p>
    <w:p w14:paraId="0E67396C" w14:textId="77777777" w:rsidR="00715623" w:rsidRPr="005015FB" w:rsidRDefault="00715623" w:rsidP="005566A8">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Until now, a characteristic of cryptocurrencies are high volatility and limited liquidity. This can be used by sp</w:t>
      </w:r>
      <w:r>
        <w:rPr>
          <w:rFonts w:ascii="Times New Roman" w:hAnsi="Times New Roman" w:cs="Times New Roman"/>
          <w:sz w:val="24"/>
          <w:szCs w:val="24"/>
          <w:lang w:val="en-US"/>
        </w:rPr>
        <w:t xml:space="preserve">eculators to make huge profits. </w:t>
      </w:r>
      <w:r w:rsidR="005015FB" w:rsidRPr="005015FB">
        <w:rPr>
          <w:rFonts w:ascii="Times New Roman" w:hAnsi="Times New Roman" w:cs="Times New Roman"/>
          <w:sz w:val="24"/>
          <w:szCs w:val="24"/>
          <w:lang w:val="en-US"/>
        </w:rPr>
        <w:t>Volatility determines, to a large extent, the value of cryptocurrencies, at a given moment they can be through the roof and then not be worth anything.</w:t>
      </w:r>
    </w:p>
    <w:p w14:paraId="2912A832" w14:textId="77777777" w:rsidR="005015FB" w:rsidRDefault="005015FB" w:rsidP="005566A8">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 xml:space="preserve">Volatility is undesirable because people prefer stable currencies (see Hayek, 1976, p. 20). </w:t>
      </w:r>
      <w:r w:rsidR="005566A8" w:rsidRPr="005566A8">
        <w:rPr>
          <w:rFonts w:ascii="Times New Roman" w:hAnsi="Times New Roman" w:cs="Times New Roman"/>
          <w:sz w:val="24"/>
          <w:szCs w:val="24"/>
          <w:lang w:val="en-US"/>
        </w:rPr>
        <w:t xml:space="preserve">A person with no interest in investing their money is not interested in putting their </w:t>
      </w:r>
      <w:r w:rsidR="005566A8" w:rsidRPr="005566A8">
        <w:rPr>
          <w:rFonts w:ascii="Times New Roman" w:hAnsi="Times New Roman" w:cs="Times New Roman"/>
          <w:sz w:val="24"/>
          <w:szCs w:val="24"/>
          <w:lang w:val="en-US"/>
        </w:rPr>
        <w:lastRenderedPageBreak/>
        <w:t>income at risk.</w:t>
      </w:r>
      <w:r w:rsidR="005566A8">
        <w:rPr>
          <w:rFonts w:ascii="Times New Roman" w:hAnsi="Times New Roman" w:cs="Times New Roman"/>
          <w:sz w:val="24"/>
          <w:szCs w:val="24"/>
          <w:lang w:val="en-US"/>
        </w:rPr>
        <w:t xml:space="preserve"> </w:t>
      </w:r>
      <w:r w:rsidR="005566A8" w:rsidRPr="005566A8">
        <w:rPr>
          <w:rFonts w:ascii="Times New Roman" w:hAnsi="Times New Roman" w:cs="Times New Roman"/>
          <w:sz w:val="24"/>
          <w:szCs w:val="24"/>
          <w:lang w:val="en-US"/>
        </w:rPr>
        <w:t>In addition, a volatile currency would create constant mismatches in prices, both downward and upward.</w:t>
      </w:r>
    </w:p>
    <w:p w14:paraId="4BCB5656" w14:textId="77777777" w:rsidR="002731CF" w:rsidRDefault="002731CF" w:rsidP="005566A8">
      <w:pPr>
        <w:spacing w:line="480" w:lineRule="auto"/>
        <w:ind w:firstLine="708"/>
        <w:jc w:val="both"/>
        <w:rPr>
          <w:rFonts w:ascii="Times New Roman" w:hAnsi="Times New Roman" w:cs="Times New Roman"/>
          <w:sz w:val="24"/>
          <w:szCs w:val="24"/>
          <w:lang w:val="en-US"/>
        </w:rPr>
      </w:pPr>
      <w:r w:rsidRPr="002731CF">
        <w:rPr>
          <w:rFonts w:ascii="Times New Roman" w:hAnsi="Times New Roman" w:cs="Times New Roman"/>
          <w:sz w:val="24"/>
          <w:szCs w:val="24"/>
          <w:lang w:val="en-US"/>
        </w:rPr>
        <w:t>The following table shows the volatility achieved by the two main cryptocurrencies in the market:</w:t>
      </w:r>
    </w:p>
    <w:tbl>
      <w:tblPr>
        <w:tblW w:w="2820" w:type="dxa"/>
        <w:jc w:val="center"/>
        <w:tblCellMar>
          <w:left w:w="70" w:type="dxa"/>
          <w:right w:w="70" w:type="dxa"/>
        </w:tblCellMar>
        <w:tblLook w:val="04A0" w:firstRow="1" w:lastRow="0" w:firstColumn="1" w:lastColumn="0" w:noHBand="0" w:noVBand="1"/>
      </w:tblPr>
      <w:tblGrid>
        <w:gridCol w:w="1620"/>
        <w:gridCol w:w="1200"/>
      </w:tblGrid>
      <w:tr w:rsidR="002731CF" w:rsidRPr="002731CF" w14:paraId="12A74EC4" w14:textId="77777777" w:rsidTr="002731CF">
        <w:trPr>
          <w:trHeight w:val="315"/>
          <w:jc w:val="center"/>
        </w:trPr>
        <w:tc>
          <w:tcPr>
            <w:tcW w:w="2820" w:type="dxa"/>
            <w:gridSpan w:val="2"/>
            <w:tcBorders>
              <w:top w:val="single" w:sz="8" w:space="0" w:color="auto"/>
              <w:left w:val="single" w:sz="8" w:space="0" w:color="auto"/>
              <w:bottom w:val="single" w:sz="8" w:space="0" w:color="auto"/>
              <w:right w:val="single" w:sz="8" w:space="0" w:color="000000"/>
            </w:tcBorders>
            <w:shd w:val="clear" w:color="000000" w:fill="70AD47"/>
            <w:vAlign w:val="center"/>
            <w:hideMark/>
          </w:tcPr>
          <w:p w14:paraId="52BC08B8" w14:textId="77777777" w:rsidR="002731CF" w:rsidRPr="002731CF" w:rsidRDefault="00AD19AA" w:rsidP="002731CF">
            <w:pPr>
              <w:spacing w:after="0" w:line="240" w:lineRule="auto"/>
              <w:jc w:val="center"/>
              <w:rPr>
                <w:rFonts w:ascii="Calibri" w:eastAsia="Times New Roman" w:hAnsi="Calibri" w:cs="Calibri"/>
                <w:b/>
                <w:bCs/>
                <w:color w:val="000000"/>
                <w:lang w:eastAsia="es-ES"/>
              </w:rPr>
            </w:pPr>
            <w:r>
              <w:rPr>
                <w:rFonts w:ascii="Calibri" w:eastAsia="Times New Roman" w:hAnsi="Calibri" w:cs="Calibri"/>
                <w:b/>
                <w:bCs/>
                <w:color w:val="000000"/>
                <w:lang w:eastAsia="es-ES"/>
              </w:rPr>
              <w:t xml:space="preserve">Table 1. </w:t>
            </w:r>
            <w:r w:rsidR="002731CF" w:rsidRPr="002731CF">
              <w:rPr>
                <w:rFonts w:ascii="Calibri" w:eastAsia="Times New Roman" w:hAnsi="Calibri" w:cs="Calibri"/>
                <w:b/>
                <w:bCs/>
                <w:color w:val="000000"/>
                <w:lang w:eastAsia="es-ES"/>
              </w:rPr>
              <w:t>Anual Volatility</w:t>
            </w:r>
          </w:p>
        </w:tc>
      </w:tr>
      <w:tr w:rsidR="002731CF" w:rsidRPr="002731CF" w14:paraId="694ADAFF" w14:textId="77777777" w:rsidTr="002731CF">
        <w:trPr>
          <w:trHeight w:val="900"/>
          <w:jc w:val="center"/>
        </w:trPr>
        <w:tc>
          <w:tcPr>
            <w:tcW w:w="1620" w:type="dxa"/>
            <w:tcBorders>
              <w:top w:val="nil"/>
              <w:left w:val="single" w:sz="8" w:space="0" w:color="auto"/>
              <w:bottom w:val="single" w:sz="4" w:space="0" w:color="auto"/>
              <w:right w:val="single" w:sz="4" w:space="0" w:color="auto"/>
            </w:tcBorders>
            <w:shd w:val="clear" w:color="000000" w:fill="5B9BD5"/>
            <w:vAlign w:val="center"/>
            <w:hideMark/>
          </w:tcPr>
          <w:p w14:paraId="37857977" w14:textId="77777777" w:rsidR="002731CF" w:rsidRPr="002731CF" w:rsidRDefault="002731CF" w:rsidP="002731CF">
            <w:pPr>
              <w:spacing w:after="0" w:line="240" w:lineRule="auto"/>
              <w:jc w:val="center"/>
              <w:rPr>
                <w:rFonts w:ascii="Calibri" w:eastAsia="Times New Roman" w:hAnsi="Calibri" w:cs="Calibri"/>
                <w:b/>
                <w:bCs/>
                <w:color w:val="FFFFFF"/>
                <w:lang w:eastAsia="es-ES"/>
              </w:rPr>
            </w:pPr>
            <w:r w:rsidRPr="002731CF">
              <w:rPr>
                <w:rFonts w:ascii="Calibri" w:eastAsia="Times New Roman" w:hAnsi="Calibri" w:cs="Calibri"/>
                <w:b/>
                <w:bCs/>
                <w:color w:val="FFFFFF"/>
                <w:lang w:eastAsia="es-ES"/>
              </w:rPr>
              <w:t>Cryptocurrency</w:t>
            </w:r>
          </w:p>
        </w:tc>
        <w:tc>
          <w:tcPr>
            <w:tcW w:w="1200" w:type="dxa"/>
            <w:tcBorders>
              <w:top w:val="nil"/>
              <w:left w:val="nil"/>
              <w:bottom w:val="single" w:sz="4" w:space="0" w:color="auto"/>
              <w:right w:val="single" w:sz="8" w:space="0" w:color="auto"/>
            </w:tcBorders>
            <w:shd w:val="clear" w:color="000000" w:fill="5B9BD5"/>
            <w:vAlign w:val="center"/>
            <w:hideMark/>
          </w:tcPr>
          <w:p w14:paraId="16918FEB" w14:textId="77777777" w:rsidR="002731CF" w:rsidRPr="002731CF" w:rsidRDefault="002731CF" w:rsidP="002731CF">
            <w:pPr>
              <w:spacing w:after="0" w:line="240" w:lineRule="auto"/>
              <w:jc w:val="center"/>
              <w:rPr>
                <w:rFonts w:ascii="Calibri" w:eastAsia="Times New Roman" w:hAnsi="Calibri" w:cs="Calibri"/>
                <w:b/>
                <w:bCs/>
                <w:color w:val="FFFFFF"/>
                <w:lang w:eastAsia="es-ES"/>
              </w:rPr>
            </w:pPr>
            <w:r w:rsidRPr="002731CF">
              <w:rPr>
                <w:rFonts w:ascii="Calibri" w:eastAsia="Times New Roman" w:hAnsi="Calibri" w:cs="Calibri"/>
                <w:b/>
                <w:bCs/>
                <w:color w:val="FFFFFF"/>
                <w:lang w:eastAsia="es-ES"/>
              </w:rPr>
              <w:t>Volatility</w:t>
            </w:r>
          </w:p>
        </w:tc>
      </w:tr>
      <w:tr w:rsidR="002731CF" w:rsidRPr="002731CF" w14:paraId="6A7C3135" w14:textId="77777777" w:rsidTr="002731CF">
        <w:trPr>
          <w:trHeight w:val="300"/>
          <w:jc w:val="center"/>
        </w:trPr>
        <w:tc>
          <w:tcPr>
            <w:tcW w:w="1620" w:type="dxa"/>
            <w:tcBorders>
              <w:top w:val="nil"/>
              <w:left w:val="single" w:sz="8" w:space="0" w:color="auto"/>
              <w:bottom w:val="single" w:sz="4" w:space="0" w:color="auto"/>
              <w:right w:val="single" w:sz="4" w:space="0" w:color="auto"/>
            </w:tcBorders>
            <w:shd w:val="clear" w:color="auto" w:fill="auto"/>
            <w:vAlign w:val="center"/>
            <w:hideMark/>
          </w:tcPr>
          <w:p w14:paraId="77C0646A" w14:textId="77777777" w:rsidR="002731CF" w:rsidRPr="002731CF" w:rsidRDefault="002731CF" w:rsidP="002731CF">
            <w:pPr>
              <w:spacing w:after="0" w:line="240" w:lineRule="auto"/>
              <w:rPr>
                <w:rFonts w:ascii="Calibri" w:eastAsia="Times New Roman" w:hAnsi="Calibri" w:cs="Calibri"/>
                <w:color w:val="000000"/>
                <w:lang w:eastAsia="es-ES"/>
              </w:rPr>
            </w:pPr>
            <w:r w:rsidRPr="002731CF">
              <w:rPr>
                <w:rFonts w:ascii="Calibri" w:eastAsia="Times New Roman" w:hAnsi="Calibri" w:cs="Calibri"/>
                <w:color w:val="000000"/>
                <w:lang w:eastAsia="es-ES"/>
              </w:rPr>
              <w:t>Bitcoin</w:t>
            </w:r>
          </w:p>
        </w:tc>
        <w:tc>
          <w:tcPr>
            <w:tcW w:w="1200" w:type="dxa"/>
            <w:tcBorders>
              <w:top w:val="nil"/>
              <w:left w:val="nil"/>
              <w:bottom w:val="single" w:sz="4" w:space="0" w:color="auto"/>
              <w:right w:val="single" w:sz="8" w:space="0" w:color="auto"/>
            </w:tcBorders>
            <w:shd w:val="clear" w:color="auto" w:fill="auto"/>
            <w:noWrap/>
            <w:vAlign w:val="bottom"/>
            <w:hideMark/>
          </w:tcPr>
          <w:p w14:paraId="2AD93969" w14:textId="77777777" w:rsidR="002731CF" w:rsidRPr="002731CF" w:rsidRDefault="002731CF" w:rsidP="002731CF">
            <w:pPr>
              <w:spacing w:after="0" w:line="240" w:lineRule="auto"/>
              <w:jc w:val="center"/>
              <w:rPr>
                <w:rFonts w:ascii="Calibri" w:eastAsia="Times New Roman" w:hAnsi="Calibri" w:cs="Calibri"/>
                <w:color w:val="000000"/>
                <w:lang w:eastAsia="es-ES"/>
              </w:rPr>
            </w:pPr>
            <w:r w:rsidRPr="002731CF">
              <w:rPr>
                <w:rFonts w:ascii="Calibri" w:eastAsia="Times New Roman" w:hAnsi="Calibri" w:cs="Calibri"/>
                <w:color w:val="000000"/>
                <w:lang w:eastAsia="es-ES"/>
              </w:rPr>
              <w:t>1418</w:t>
            </w:r>
          </w:p>
        </w:tc>
      </w:tr>
      <w:tr w:rsidR="002731CF" w:rsidRPr="002731CF" w14:paraId="3457CCC5" w14:textId="77777777" w:rsidTr="002731CF">
        <w:trPr>
          <w:trHeight w:val="315"/>
          <w:jc w:val="center"/>
        </w:trPr>
        <w:tc>
          <w:tcPr>
            <w:tcW w:w="1620" w:type="dxa"/>
            <w:tcBorders>
              <w:top w:val="nil"/>
              <w:left w:val="single" w:sz="8" w:space="0" w:color="auto"/>
              <w:bottom w:val="single" w:sz="8" w:space="0" w:color="auto"/>
              <w:right w:val="single" w:sz="4" w:space="0" w:color="auto"/>
            </w:tcBorders>
            <w:shd w:val="clear" w:color="auto" w:fill="auto"/>
            <w:vAlign w:val="center"/>
            <w:hideMark/>
          </w:tcPr>
          <w:p w14:paraId="3978A3B5" w14:textId="77777777" w:rsidR="002731CF" w:rsidRPr="002731CF" w:rsidRDefault="00AD19AA" w:rsidP="002731CF">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Ethere</w:t>
            </w:r>
            <w:r w:rsidR="002731CF" w:rsidRPr="002731CF">
              <w:rPr>
                <w:rFonts w:ascii="Calibri" w:eastAsia="Times New Roman" w:hAnsi="Calibri" w:cs="Calibri"/>
                <w:color w:val="000000"/>
                <w:lang w:eastAsia="es-ES"/>
              </w:rPr>
              <w:t>um</w:t>
            </w:r>
          </w:p>
        </w:tc>
        <w:tc>
          <w:tcPr>
            <w:tcW w:w="1200" w:type="dxa"/>
            <w:tcBorders>
              <w:top w:val="nil"/>
              <w:left w:val="nil"/>
              <w:bottom w:val="single" w:sz="8" w:space="0" w:color="auto"/>
              <w:right w:val="single" w:sz="8" w:space="0" w:color="auto"/>
            </w:tcBorders>
            <w:shd w:val="clear" w:color="auto" w:fill="auto"/>
            <w:noWrap/>
            <w:vAlign w:val="bottom"/>
            <w:hideMark/>
          </w:tcPr>
          <w:p w14:paraId="642D2E58" w14:textId="77777777" w:rsidR="002731CF" w:rsidRPr="002731CF" w:rsidRDefault="002731CF" w:rsidP="002731CF">
            <w:pPr>
              <w:spacing w:after="0" w:line="240" w:lineRule="auto"/>
              <w:jc w:val="center"/>
              <w:rPr>
                <w:rFonts w:ascii="Calibri" w:eastAsia="Times New Roman" w:hAnsi="Calibri" w:cs="Calibri"/>
                <w:color w:val="000000"/>
                <w:lang w:eastAsia="es-ES"/>
              </w:rPr>
            </w:pPr>
            <w:r w:rsidRPr="002731CF">
              <w:rPr>
                <w:rFonts w:ascii="Calibri" w:eastAsia="Times New Roman" w:hAnsi="Calibri" w:cs="Calibri"/>
                <w:color w:val="000000"/>
                <w:lang w:eastAsia="es-ES"/>
              </w:rPr>
              <w:t>104</w:t>
            </w:r>
          </w:p>
        </w:tc>
      </w:tr>
    </w:tbl>
    <w:p w14:paraId="27578380" w14:textId="77777777" w:rsidR="006559F3" w:rsidRPr="00AA56B6" w:rsidRDefault="006559F3" w:rsidP="006559F3">
      <w:pPr>
        <w:jc w:val="center"/>
        <w:rPr>
          <w:rFonts w:ascii="Times New Roman" w:hAnsi="Times New Roman" w:cs="Times New Roman"/>
          <w:sz w:val="20"/>
          <w:lang w:val="en-US"/>
        </w:rPr>
      </w:pPr>
      <w:r w:rsidRPr="00AA56B6">
        <w:rPr>
          <w:rFonts w:ascii="Times New Roman" w:hAnsi="Times New Roman" w:cs="Times New Roman"/>
          <w:sz w:val="20"/>
          <w:lang w:val="en-US"/>
        </w:rPr>
        <w:t xml:space="preserve">Source: Own elaboration with data from the ethereum </w:t>
      </w:r>
      <w:r>
        <w:rPr>
          <w:rFonts w:ascii="Times New Roman" w:hAnsi="Times New Roman" w:cs="Times New Roman"/>
          <w:sz w:val="20"/>
          <w:lang w:val="en-US"/>
        </w:rPr>
        <w:t xml:space="preserve">and Bitcoin </w:t>
      </w:r>
      <w:r w:rsidRPr="00AA56B6">
        <w:rPr>
          <w:rFonts w:ascii="Times New Roman" w:hAnsi="Times New Roman" w:cs="Times New Roman"/>
          <w:sz w:val="20"/>
          <w:lang w:val="en-US"/>
        </w:rPr>
        <w:t>website</w:t>
      </w:r>
      <w:r>
        <w:rPr>
          <w:rFonts w:ascii="Times New Roman" w:hAnsi="Times New Roman" w:cs="Times New Roman"/>
          <w:sz w:val="20"/>
          <w:lang w:val="en-US"/>
        </w:rPr>
        <w:t>s.</w:t>
      </w:r>
    </w:p>
    <w:p w14:paraId="635C887C" w14:textId="77777777" w:rsidR="006559F3" w:rsidRPr="00BD3E31" w:rsidRDefault="006559F3" w:rsidP="006559F3">
      <w:pPr>
        <w:jc w:val="center"/>
        <w:rPr>
          <w:rFonts w:ascii="Times New Roman" w:hAnsi="Times New Roman" w:cs="Times New Roman"/>
          <w:sz w:val="20"/>
          <w:lang w:val="en-US"/>
        </w:rPr>
      </w:pPr>
      <w:r w:rsidRPr="00AA56B6">
        <w:rPr>
          <w:rFonts w:ascii="Times New Roman" w:hAnsi="Times New Roman" w:cs="Times New Roman"/>
          <w:sz w:val="20"/>
          <w:lang w:val="en-US"/>
        </w:rPr>
        <w:t xml:space="preserve">Link: </w:t>
      </w:r>
      <w:r w:rsidRPr="00BD3E31">
        <w:rPr>
          <w:rFonts w:ascii="Times New Roman" w:hAnsi="Times New Roman" w:cs="Times New Roman"/>
          <w:sz w:val="20"/>
          <w:lang w:val="en-US"/>
        </w:rPr>
        <w:t>https://ethereum.org/en/</w:t>
      </w:r>
      <w:r>
        <w:rPr>
          <w:rFonts w:ascii="Times New Roman" w:hAnsi="Times New Roman" w:cs="Times New Roman"/>
          <w:sz w:val="20"/>
          <w:lang w:val="en-US"/>
        </w:rPr>
        <w:t xml:space="preserve"> and </w:t>
      </w:r>
      <w:r w:rsidRPr="001D6C71">
        <w:rPr>
          <w:rFonts w:ascii="Times New Roman" w:hAnsi="Times New Roman" w:cs="Times New Roman"/>
          <w:sz w:val="20"/>
          <w:lang w:val="en-US"/>
        </w:rPr>
        <w:t>https://bitcoin.org/en/</w:t>
      </w:r>
    </w:p>
    <w:p w14:paraId="6FECE5B8" w14:textId="77777777" w:rsidR="00BE46ED" w:rsidRDefault="00BE46ED" w:rsidP="005566A8">
      <w:pPr>
        <w:spacing w:line="480" w:lineRule="auto"/>
        <w:ind w:firstLine="708"/>
        <w:jc w:val="both"/>
        <w:rPr>
          <w:rFonts w:ascii="Times New Roman" w:hAnsi="Times New Roman" w:cs="Times New Roman"/>
          <w:sz w:val="24"/>
          <w:szCs w:val="24"/>
          <w:lang w:val="en-US"/>
        </w:rPr>
      </w:pPr>
    </w:p>
    <w:p w14:paraId="6E35BA87" w14:textId="77777777" w:rsidR="002731CF" w:rsidRPr="005015FB" w:rsidRDefault="00BE46ED" w:rsidP="005566A8">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This high volatility with respect to his value is properly of risky assets</w:t>
      </w:r>
      <w:r w:rsidR="006559F3">
        <w:rPr>
          <w:rFonts w:ascii="Times New Roman" w:hAnsi="Times New Roman" w:cs="Times New Roman"/>
          <w:sz w:val="24"/>
          <w:szCs w:val="24"/>
          <w:lang w:val="en-US"/>
        </w:rPr>
        <w:t xml:space="preserve"> (see graphs 3 and 4)</w:t>
      </w:r>
      <w:r>
        <w:rPr>
          <w:rFonts w:ascii="Times New Roman" w:hAnsi="Times New Roman" w:cs="Times New Roman"/>
          <w:sz w:val="24"/>
          <w:szCs w:val="24"/>
          <w:lang w:val="en-US"/>
        </w:rPr>
        <w:t xml:space="preserve">.  </w:t>
      </w:r>
    </w:p>
    <w:p w14:paraId="1E41C275" w14:textId="77777777" w:rsidR="005015FB" w:rsidRPr="005015FB" w:rsidRDefault="005015FB" w:rsidP="002731CF">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There are two rules in the exchange markets, the first is that the more liquidity, the less sensitivity of the supply and demand curves to few commercial transactions and vice versa. The second, to more members of the market with operations of low amount less volatility and vice versa (see Madura, 2015, p. 120).</w:t>
      </w:r>
      <w:r w:rsidR="005566A8">
        <w:rPr>
          <w:rFonts w:ascii="Times New Roman" w:hAnsi="Times New Roman" w:cs="Times New Roman"/>
          <w:sz w:val="24"/>
          <w:szCs w:val="24"/>
          <w:lang w:val="en-US"/>
        </w:rPr>
        <w:t xml:space="preserve"> </w:t>
      </w:r>
      <w:r w:rsidR="002731CF" w:rsidRPr="002731CF">
        <w:rPr>
          <w:rFonts w:ascii="Times New Roman" w:hAnsi="Times New Roman" w:cs="Times New Roman"/>
          <w:sz w:val="24"/>
          <w:szCs w:val="24"/>
          <w:lang w:val="en-US"/>
        </w:rPr>
        <w:t>So, the cryptocurrency markets do not have enough participants yet nor do they have a large number of transactions compared to what a national currency market can have.</w:t>
      </w:r>
      <w:r w:rsidR="002731CF">
        <w:rPr>
          <w:rFonts w:ascii="Times New Roman" w:hAnsi="Times New Roman" w:cs="Times New Roman"/>
          <w:sz w:val="24"/>
          <w:szCs w:val="24"/>
          <w:lang w:val="en-US"/>
        </w:rPr>
        <w:t xml:space="preserve"> </w:t>
      </w:r>
    </w:p>
    <w:p w14:paraId="5BCDCE41" w14:textId="77777777" w:rsidR="00C56F1C" w:rsidRPr="00C56F1C" w:rsidRDefault="005015FB" w:rsidP="00C56F1C">
      <w:pPr>
        <w:spacing w:line="480" w:lineRule="auto"/>
        <w:jc w:val="both"/>
        <w:rPr>
          <w:rFonts w:ascii="Times New Roman" w:hAnsi="Times New Roman" w:cs="Times New Roman"/>
          <w:b/>
          <w:sz w:val="24"/>
          <w:szCs w:val="24"/>
          <w:lang w:val="en-US"/>
        </w:rPr>
      </w:pPr>
      <w:r w:rsidRPr="00317E15">
        <w:rPr>
          <w:rFonts w:ascii="Times New Roman" w:hAnsi="Times New Roman" w:cs="Times New Roman"/>
          <w:b/>
          <w:sz w:val="24"/>
          <w:szCs w:val="24"/>
          <w:lang w:val="en-US"/>
        </w:rPr>
        <w:t>Econometric tests</w:t>
      </w:r>
    </w:p>
    <w:p w14:paraId="016E85F5" w14:textId="77777777" w:rsidR="008F354D" w:rsidRPr="00C56F1C" w:rsidRDefault="00C56F1C" w:rsidP="00C56F1C">
      <w:pPr>
        <w:spacing w:line="480" w:lineRule="auto"/>
        <w:jc w:val="both"/>
        <w:rPr>
          <w:rFonts w:ascii="Times New Roman" w:hAnsi="Times New Roman" w:cs="Times New Roman"/>
          <w:sz w:val="24"/>
          <w:szCs w:val="24"/>
          <w:lang w:val="en-US"/>
        </w:rPr>
      </w:pPr>
      <w:r w:rsidRPr="00C56F1C">
        <w:rPr>
          <w:rFonts w:ascii="Times New Roman" w:hAnsi="Times New Roman" w:cs="Times New Roman"/>
          <w:sz w:val="24"/>
          <w:szCs w:val="24"/>
          <w:lang w:val="en-US"/>
        </w:rPr>
        <w:t>Th</w:t>
      </w:r>
      <w:r w:rsidR="00EF0156">
        <w:rPr>
          <w:rFonts w:ascii="Times New Roman" w:hAnsi="Times New Roman" w:cs="Times New Roman"/>
          <w:sz w:val="24"/>
          <w:szCs w:val="24"/>
          <w:lang w:val="en-US"/>
        </w:rPr>
        <w:t>e monthly historical series of B</w:t>
      </w:r>
      <w:r w:rsidRPr="00C56F1C">
        <w:rPr>
          <w:rFonts w:ascii="Times New Roman" w:hAnsi="Times New Roman" w:cs="Times New Roman"/>
          <w:sz w:val="24"/>
          <w:szCs w:val="24"/>
          <w:lang w:val="en-US"/>
        </w:rPr>
        <w:t xml:space="preserve">itcoin </w:t>
      </w:r>
      <w:r w:rsidR="00D82745">
        <w:rPr>
          <w:rFonts w:ascii="Times New Roman" w:hAnsi="Times New Roman" w:cs="Times New Roman"/>
          <w:sz w:val="24"/>
          <w:szCs w:val="24"/>
          <w:lang w:val="en-US"/>
        </w:rPr>
        <w:t xml:space="preserve">price (from </w:t>
      </w:r>
      <w:r>
        <w:rPr>
          <w:rFonts w:ascii="Times New Roman" w:hAnsi="Times New Roman" w:cs="Times New Roman"/>
          <w:sz w:val="24"/>
          <w:szCs w:val="24"/>
          <w:lang w:val="en-US"/>
        </w:rPr>
        <w:t>05/</w:t>
      </w:r>
      <w:r w:rsidR="00D82745">
        <w:rPr>
          <w:rFonts w:ascii="Times New Roman" w:hAnsi="Times New Roman" w:cs="Times New Roman"/>
          <w:sz w:val="24"/>
          <w:szCs w:val="24"/>
          <w:lang w:val="en-US"/>
        </w:rPr>
        <w:t xml:space="preserve">01/2013 to </w:t>
      </w:r>
      <w:r>
        <w:rPr>
          <w:rFonts w:ascii="Times New Roman" w:hAnsi="Times New Roman" w:cs="Times New Roman"/>
          <w:sz w:val="24"/>
          <w:szCs w:val="24"/>
          <w:lang w:val="en-US"/>
        </w:rPr>
        <w:t>06/</w:t>
      </w:r>
      <w:r w:rsidR="00D82745">
        <w:rPr>
          <w:rFonts w:ascii="Times New Roman" w:hAnsi="Times New Roman" w:cs="Times New Roman"/>
          <w:sz w:val="24"/>
          <w:szCs w:val="24"/>
          <w:lang w:val="en-US"/>
        </w:rPr>
        <w:t>01/</w:t>
      </w:r>
      <w:r>
        <w:rPr>
          <w:rFonts w:ascii="Times New Roman" w:hAnsi="Times New Roman" w:cs="Times New Roman"/>
          <w:sz w:val="24"/>
          <w:szCs w:val="24"/>
          <w:lang w:val="en-US"/>
        </w:rPr>
        <w:t xml:space="preserve">2020) </w:t>
      </w:r>
      <w:r w:rsidR="00EF0156">
        <w:rPr>
          <w:rFonts w:ascii="Times New Roman" w:hAnsi="Times New Roman" w:cs="Times New Roman"/>
          <w:sz w:val="24"/>
          <w:szCs w:val="24"/>
          <w:lang w:val="en-US"/>
        </w:rPr>
        <w:t>and E</w:t>
      </w:r>
      <w:r w:rsidRPr="00C56F1C">
        <w:rPr>
          <w:rFonts w:ascii="Times New Roman" w:hAnsi="Times New Roman" w:cs="Times New Roman"/>
          <w:sz w:val="24"/>
          <w:szCs w:val="24"/>
          <w:lang w:val="en-US"/>
        </w:rPr>
        <w:t xml:space="preserve">thereum </w:t>
      </w:r>
      <w:r w:rsidR="00D82745">
        <w:rPr>
          <w:rFonts w:ascii="Times New Roman" w:hAnsi="Times New Roman" w:cs="Times New Roman"/>
          <w:sz w:val="24"/>
          <w:szCs w:val="24"/>
          <w:lang w:val="en-US"/>
        </w:rPr>
        <w:t xml:space="preserve">price (from </w:t>
      </w:r>
      <w:r>
        <w:rPr>
          <w:rFonts w:ascii="Times New Roman" w:hAnsi="Times New Roman" w:cs="Times New Roman"/>
          <w:sz w:val="24"/>
          <w:szCs w:val="24"/>
          <w:lang w:val="en-US"/>
        </w:rPr>
        <w:t>08/</w:t>
      </w:r>
      <w:r w:rsidR="00D82745">
        <w:rPr>
          <w:rFonts w:ascii="Times New Roman" w:hAnsi="Times New Roman" w:cs="Times New Roman"/>
          <w:sz w:val="24"/>
          <w:szCs w:val="24"/>
          <w:lang w:val="en-US"/>
        </w:rPr>
        <w:t xml:space="preserve">01/2013 to </w:t>
      </w:r>
      <w:r>
        <w:rPr>
          <w:rFonts w:ascii="Times New Roman" w:hAnsi="Times New Roman" w:cs="Times New Roman"/>
          <w:sz w:val="24"/>
          <w:szCs w:val="24"/>
          <w:lang w:val="en-US"/>
        </w:rPr>
        <w:t>06/</w:t>
      </w:r>
      <w:r w:rsidR="00D82745">
        <w:rPr>
          <w:rFonts w:ascii="Times New Roman" w:hAnsi="Times New Roman" w:cs="Times New Roman"/>
          <w:sz w:val="24"/>
          <w:szCs w:val="24"/>
          <w:lang w:val="en-US"/>
        </w:rPr>
        <w:t>01/</w:t>
      </w:r>
      <w:r>
        <w:rPr>
          <w:rFonts w:ascii="Times New Roman" w:hAnsi="Times New Roman" w:cs="Times New Roman"/>
          <w:sz w:val="24"/>
          <w:szCs w:val="24"/>
          <w:lang w:val="en-US"/>
        </w:rPr>
        <w:t xml:space="preserve">2020) </w:t>
      </w:r>
      <w:r w:rsidRPr="00C56F1C">
        <w:rPr>
          <w:rFonts w:ascii="Times New Roman" w:hAnsi="Times New Roman" w:cs="Times New Roman"/>
          <w:sz w:val="24"/>
          <w:szCs w:val="24"/>
          <w:lang w:val="en-US"/>
        </w:rPr>
        <w:t>were taken.</w:t>
      </w:r>
      <w:r>
        <w:rPr>
          <w:rFonts w:ascii="Times New Roman" w:hAnsi="Times New Roman" w:cs="Times New Roman"/>
          <w:sz w:val="24"/>
          <w:szCs w:val="24"/>
          <w:lang w:val="en-US"/>
        </w:rPr>
        <w:t xml:space="preserve"> </w:t>
      </w:r>
      <w:r w:rsidR="00AA56B6">
        <w:rPr>
          <w:rFonts w:ascii="Times New Roman" w:hAnsi="Times New Roman" w:cs="Times New Roman"/>
          <w:sz w:val="24"/>
          <w:szCs w:val="24"/>
          <w:lang w:val="en-US"/>
        </w:rPr>
        <w:t>First, an Augmented Dickey-</w:t>
      </w:r>
      <w:r w:rsidRPr="00C56F1C">
        <w:rPr>
          <w:rFonts w:ascii="Times New Roman" w:hAnsi="Times New Roman" w:cs="Times New Roman"/>
          <w:sz w:val="24"/>
          <w:szCs w:val="24"/>
          <w:lang w:val="en-US"/>
        </w:rPr>
        <w:t>Fuller test was performed to determine if the series are stationary or not, but also with the second objective of determining if the series errors are correlated over time, which would mean that overshooting at a certain moment has effects of long term</w:t>
      </w:r>
      <w:r>
        <w:rPr>
          <w:rFonts w:ascii="Times New Roman" w:hAnsi="Times New Roman" w:cs="Times New Roman"/>
          <w:sz w:val="24"/>
          <w:szCs w:val="24"/>
          <w:lang w:val="en-US"/>
        </w:rPr>
        <w:t xml:space="preserve">, </w:t>
      </w:r>
      <w:r w:rsidRPr="00C56F1C">
        <w:rPr>
          <w:rFonts w:ascii="Times New Roman" w:hAnsi="Times New Roman" w:cs="Times New Roman"/>
          <w:sz w:val="24"/>
          <w:szCs w:val="24"/>
          <w:lang w:val="en-US"/>
        </w:rPr>
        <w:t>in c</w:t>
      </w:r>
      <w:r>
        <w:rPr>
          <w:rFonts w:ascii="Times New Roman" w:hAnsi="Times New Roman" w:cs="Times New Roman"/>
          <w:sz w:val="24"/>
          <w:szCs w:val="24"/>
          <w:lang w:val="en-US"/>
        </w:rPr>
        <w:t xml:space="preserve">ase </w:t>
      </w:r>
      <w:r>
        <w:rPr>
          <w:rFonts w:ascii="Times New Roman" w:hAnsi="Times New Roman" w:cs="Times New Roman"/>
          <w:sz w:val="24"/>
          <w:szCs w:val="24"/>
          <w:lang w:val="en-US"/>
        </w:rPr>
        <w:lastRenderedPageBreak/>
        <w:t>the series are not stationary</w:t>
      </w:r>
      <w:r w:rsidRPr="00C56F1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305110" w:rsidRPr="00305110">
        <w:rPr>
          <w:rFonts w:ascii="Times New Roman" w:hAnsi="Times New Roman" w:cs="Times New Roman"/>
          <w:sz w:val="24"/>
          <w:szCs w:val="24"/>
          <w:lang w:val="en-US"/>
        </w:rPr>
        <w:t>In this scenario, supply and demand would play a very important role over time determining the price of cryptocurrencies.</w:t>
      </w:r>
      <w:r w:rsidR="00305110">
        <w:rPr>
          <w:rFonts w:ascii="Times New Roman" w:hAnsi="Times New Roman" w:cs="Times New Roman"/>
          <w:sz w:val="24"/>
          <w:szCs w:val="24"/>
          <w:lang w:val="en-US"/>
        </w:rPr>
        <w:t xml:space="preserve"> Further, i</w:t>
      </w:r>
      <w:r w:rsidRPr="00C56F1C">
        <w:rPr>
          <w:rFonts w:ascii="Times New Roman" w:hAnsi="Times New Roman" w:cs="Times New Roman"/>
          <w:sz w:val="24"/>
          <w:szCs w:val="24"/>
          <w:lang w:val="en-US"/>
        </w:rPr>
        <w:t>n order to determine the direction of volatility, eGarch tests were performed for the selected cryptocurrencies.</w:t>
      </w:r>
    </w:p>
    <w:p w14:paraId="0815C287" w14:textId="77777777" w:rsidR="00305110" w:rsidRPr="001D6C71" w:rsidRDefault="00AD19AA" w:rsidP="00DC3B9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AD19AA">
        <w:rPr>
          <w:rFonts w:ascii="Times New Roman" w:hAnsi="Times New Roman" w:cs="Times New Roman"/>
          <w:sz w:val="24"/>
          <w:szCs w:val="24"/>
          <w:lang w:val="en-US"/>
        </w:rPr>
        <w:t>Graphs 1 and 2 show the trajectories over time that the prices of the cryptocurrencies studied have followed.</w:t>
      </w:r>
      <w:r>
        <w:rPr>
          <w:rFonts w:ascii="Times New Roman" w:hAnsi="Times New Roman" w:cs="Times New Roman"/>
          <w:sz w:val="24"/>
          <w:szCs w:val="24"/>
          <w:lang w:val="en-US"/>
        </w:rPr>
        <w:t xml:space="preserve"> </w:t>
      </w:r>
      <w:r w:rsidR="00580BEE">
        <w:rPr>
          <w:rFonts w:ascii="Times New Roman" w:hAnsi="Times New Roman" w:cs="Times New Roman"/>
          <w:sz w:val="24"/>
          <w:szCs w:val="24"/>
          <w:lang w:val="en-US"/>
        </w:rPr>
        <w:t>The first thing we can ob</w:t>
      </w:r>
      <w:r w:rsidR="00D82745">
        <w:rPr>
          <w:rFonts w:ascii="Times New Roman" w:hAnsi="Times New Roman" w:cs="Times New Roman"/>
          <w:sz w:val="24"/>
          <w:szCs w:val="24"/>
          <w:lang w:val="en-US"/>
        </w:rPr>
        <w:t>serve</w:t>
      </w:r>
      <w:r w:rsidRPr="00AD19AA">
        <w:rPr>
          <w:rFonts w:ascii="Times New Roman" w:hAnsi="Times New Roman" w:cs="Times New Roman"/>
          <w:sz w:val="24"/>
          <w:szCs w:val="24"/>
          <w:lang w:val="en-US"/>
        </w:rPr>
        <w:t xml:space="preserve"> is that they </w:t>
      </w:r>
      <w:r w:rsidR="00DC3B9D">
        <w:rPr>
          <w:rFonts w:ascii="Times New Roman" w:hAnsi="Times New Roman" w:cs="Times New Roman"/>
          <w:sz w:val="24"/>
          <w:szCs w:val="24"/>
          <w:lang w:val="en-US"/>
        </w:rPr>
        <w:t>do not follow a well-</w:t>
      </w:r>
      <w:r w:rsidR="00DC3B9D" w:rsidRPr="00DC3B9D">
        <w:rPr>
          <w:rFonts w:ascii="Times New Roman" w:hAnsi="Times New Roman" w:cs="Times New Roman"/>
          <w:sz w:val="24"/>
          <w:szCs w:val="24"/>
          <w:lang w:val="en-US"/>
        </w:rPr>
        <w:t>defined trend</w:t>
      </w:r>
      <w:r w:rsidR="00DC3B9D">
        <w:rPr>
          <w:rFonts w:ascii="Times New Roman" w:hAnsi="Times New Roman" w:cs="Times New Roman"/>
          <w:sz w:val="24"/>
          <w:szCs w:val="24"/>
          <w:lang w:val="en-US"/>
        </w:rPr>
        <w:t xml:space="preserve">, they </w:t>
      </w:r>
      <w:r w:rsidRPr="00AD19AA">
        <w:rPr>
          <w:rFonts w:ascii="Times New Roman" w:hAnsi="Times New Roman" w:cs="Times New Roman"/>
          <w:sz w:val="24"/>
          <w:szCs w:val="24"/>
          <w:lang w:val="en-US"/>
        </w:rPr>
        <w:t>follow an erratic path, that is, a path of sudden rises and falls, typical of risky assets</w:t>
      </w:r>
      <w:r w:rsidR="00580BEE">
        <w:rPr>
          <w:rFonts w:ascii="Times New Roman" w:hAnsi="Times New Roman" w:cs="Times New Roman"/>
          <w:sz w:val="24"/>
          <w:szCs w:val="24"/>
          <w:lang w:val="en-US"/>
        </w:rPr>
        <w:t>;</w:t>
      </w:r>
      <w:r w:rsidR="004456C1">
        <w:rPr>
          <w:rFonts w:ascii="Times New Roman" w:hAnsi="Times New Roman" w:cs="Times New Roman"/>
          <w:sz w:val="24"/>
          <w:szCs w:val="24"/>
          <w:lang w:val="en-US"/>
        </w:rPr>
        <w:t xml:space="preserve"> </w:t>
      </w:r>
      <w:r w:rsidR="00580BEE" w:rsidRPr="00580BEE">
        <w:rPr>
          <w:rFonts w:ascii="Times New Roman" w:hAnsi="Times New Roman" w:cs="Times New Roman"/>
          <w:sz w:val="24"/>
          <w:szCs w:val="24"/>
          <w:lang w:val="en-US"/>
        </w:rPr>
        <w:t>nor do they follow</w:t>
      </w:r>
      <w:r w:rsidR="00580BEE">
        <w:rPr>
          <w:rFonts w:ascii="Times New Roman" w:hAnsi="Times New Roman" w:cs="Times New Roman"/>
          <w:sz w:val="24"/>
          <w:szCs w:val="24"/>
          <w:lang w:val="en-US"/>
        </w:rPr>
        <w:t xml:space="preserve"> </w:t>
      </w:r>
      <w:r w:rsidR="004456C1">
        <w:rPr>
          <w:rFonts w:ascii="Times New Roman" w:hAnsi="Times New Roman" w:cs="Times New Roman"/>
          <w:sz w:val="24"/>
          <w:szCs w:val="24"/>
          <w:lang w:val="en-US"/>
        </w:rPr>
        <w:t xml:space="preserve">a well-defined </w:t>
      </w:r>
      <w:r w:rsidR="004456C1" w:rsidRPr="004456C1">
        <w:rPr>
          <w:rFonts w:ascii="Times New Roman" w:hAnsi="Times New Roman" w:cs="Times New Roman"/>
          <w:sz w:val="24"/>
          <w:szCs w:val="24"/>
          <w:lang w:val="en-US"/>
        </w:rPr>
        <w:t>cyclicality</w:t>
      </w:r>
      <w:r w:rsidRPr="00AD19AA">
        <w:rPr>
          <w:rFonts w:ascii="Times New Roman" w:hAnsi="Times New Roman" w:cs="Times New Roman"/>
          <w:sz w:val="24"/>
          <w:szCs w:val="24"/>
          <w:lang w:val="en-US"/>
        </w:rPr>
        <w:t>, that is, assets whose demand and supply are variable but known in each season.</w:t>
      </w:r>
      <w:r w:rsidR="004456C1">
        <w:rPr>
          <w:rFonts w:ascii="Times New Roman" w:hAnsi="Times New Roman" w:cs="Times New Roman"/>
          <w:sz w:val="24"/>
          <w:szCs w:val="24"/>
          <w:lang w:val="en-US"/>
        </w:rPr>
        <w:t xml:space="preserve"> </w:t>
      </w:r>
      <w:r w:rsidR="004456C1" w:rsidRPr="004456C1">
        <w:rPr>
          <w:rFonts w:ascii="Times New Roman" w:hAnsi="Times New Roman" w:cs="Times New Roman"/>
          <w:sz w:val="24"/>
          <w:szCs w:val="24"/>
          <w:lang w:val="en-US"/>
        </w:rPr>
        <w:t>But in this case, there are no signs of a cyclical pattern.</w:t>
      </w:r>
      <w:r>
        <w:rPr>
          <w:rFonts w:ascii="Times New Roman" w:hAnsi="Times New Roman" w:cs="Times New Roman"/>
          <w:sz w:val="24"/>
          <w:szCs w:val="24"/>
          <w:lang w:val="en-US"/>
        </w:rPr>
        <w:t xml:space="preserve"> </w:t>
      </w:r>
      <w:r w:rsidR="001D6C71" w:rsidRPr="001D6C71">
        <w:rPr>
          <w:rFonts w:ascii="Times New Roman" w:hAnsi="Times New Roman" w:cs="Times New Roman"/>
          <w:sz w:val="24"/>
          <w:szCs w:val="24"/>
          <w:lang w:val="en-US"/>
        </w:rPr>
        <w:t>In general, cryptocurrencies seem to follow general patterns of behavior. They start with a very low value, close to 0, and begin to rise little by little, until a point comes where their value increases rapidly -this due to market demand and its shortage- then they re</w:t>
      </w:r>
      <w:r w:rsidR="001D6C71">
        <w:rPr>
          <w:rFonts w:ascii="Times New Roman" w:hAnsi="Times New Roman" w:cs="Times New Roman"/>
          <w:sz w:val="24"/>
          <w:szCs w:val="24"/>
          <w:lang w:val="en-US"/>
        </w:rPr>
        <w:t>ach a maximum peak and collapse</w:t>
      </w:r>
      <w:r w:rsidR="001D6C71" w:rsidRPr="001D6C71">
        <w:rPr>
          <w:rFonts w:ascii="Times New Roman" w:hAnsi="Times New Roman" w:cs="Times New Roman"/>
          <w:sz w:val="24"/>
          <w:szCs w:val="24"/>
          <w:lang w:val="en-US"/>
        </w:rPr>
        <w:t>.</w:t>
      </w:r>
      <w:r w:rsidR="001D6C71">
        <w:rPr>
          <w:rFonts w:ascii="Times New Roman" w:hAnsi="Times New Roman" w:cs="Times New Roman"/>
          <w:sz w:val="24"/>
          <w:szCs w:val="24"/>
          <w:lang w:val="en-US"/>
        </w:rPr>
        <w:t xml:space="preserve"> </w:t>
      </w:r>
      <w:r w:rsidR="004456C1" w:rsidRPr="004456C1">
        <w:rPr>
          <w:rFonts w:ascii="Times New Roman" w:hAnsi="Times New Roman" w:cs="Times New Roman"/>
          <w:sz w:val="24"/>
          <w:szCs w:val="24"/>
          <w:lang w:val="en-US"/>
        </w:rPr>
        <w:t>The price reache</w:t>
      </w:r>
      <w:r w:rsidR="00EF0156">
        <w:rPr>
          <w:rFonts w:ascii="Times New Roman" w:hAnsi="Times New Roman" w:cs="Times New Roman"/>
          <w:sz w:val="24"/>
          <w:szCs w:val="24"/>
          <w:lang w:val="en-US"/>
        </w:rPr>
        <w:t>d a peak of nearly $20,000 per B</w:t>
      </w:r>
      <w:r w:rsidR="004456C1" w:rsidRPr="004456C1">
        <w:rPr>
          <w:rFonts w:ascii="Times New Roman" w:hAnsi="Times New Roman" w:cs="Times New Roman"/>
          <w:sz w:val="24"/>
          <w:szCs w:val="24"/>
          <w:lang w:val="en-US"/>
        </w:rPr>
        <w:t>itcoin in late-2017</w:t>
      </w:r>
      <w:r w:rsidR="00EF0156">
        <w:rPr>
          <w:rFonts w:ascii="Times New Roman" w:hAnsi="Times New Roman" w:cs="Times New Roman"/>
          <w:sz w:val="24"/>
          <w:szCs w:val="24"/>
          <w:lang w:val="en-US"/>
        </w:rPr>
        <w:t>, and nearly $12,000 per E</w:t>
      </w:r>
      <w:r w:rsidR="001D6C71">
        <w:rPr>
          <w:rFonts w:ascii="Times New Roman" w:hAnsi="Times New Roman" w:cs="Times New Roman"/>
          <w:sz w:val="24"/>
          <w:szCs w:val="24"/>
          <w:lang w:val="en-US"/>
        </w:rPr>
        <w:t xml:space="preserve">thereum </w:t>
      </w:r>
      <w:r w:rsidR="001D6C71" w:rsidRPr="001D6C71">
        <w:rPr>
          <w:rFonts w:ascii="Times New Roman" w:hAnsi="Times New Roman" w:cs="Times New Roman"/>
          <w:sz w:val="24"/>
          <w:szCs w:val="24"/>
          <w:lang w:val="en-US"/>
        </w:rPr>
        <w:t>in early 2018</w:t>
      </w:r>
      <w:r w:rsidR="001D6C71">
        <w:rPr>
          <w:rFonts w:ascii="Times New Roman" w:hAnsi="Times New Roman" w:cs="Times New Roman"/>
          <w:sz w:val="24"/>
          <w:szCs w:val="24"/>
          <w:lang w:val="en-US"/>
        </w:rPr>
        <w:t xml:space="preserve">. </w:t>
      </w:r>
      <w:r w:rsidR="001D6C71" w:rsidRPr="001D6C71">
        <w:rPr>
          <w:rFonts w:ascii="Times New Roman" w:hAnsi="Times New Roman" w:cs="Times New Roman"/>
          <w:sz w:val="24"/>
          <w:szCs w:val="24"/>
          <w:lang w:val="en-US"/>
        </w:rPr>
        <w:t xml:space="preserve">After that, its trajectory recovers and is </w:t>
      </w:r>
      <w:r w:rsidR="001D6C71">
        <w:rPr>
          <w:rFonts w:ascii="Times New Roman" w:hAnsi="Times New Roman" w:cs="Times New Roman"/>
          <w:sz w:val="24"/>
          <w:szCs w:val="24"/>
          <w:lang w:val="en-US"/>
        </w:rPr>
        <w:t xml:space="preserve">erratic with a decreasing trend, </w:t>
      </w:r>
      <w:r w:rsidR="001D6C71" w:rsidRPr="001D6C71">
        <w:rPr>
          <w:rFonts w:ascii="Times New Roman" w:hAnsi="Times New Roman" w:cs="Times New Roman"/>
          <w:sz w:val="24"/>
          <w:szCs w:val="24"/>
          <w:lang w:val="en-US"/>
        </w:rPr>
        <w:t xml:space="preserve">which gives us an </w:t>
      </w:r>
      <w:r w:rsidR="00580BEE">
        <w:rPr>
          <w:rFonts w:ascii="Times New Roman" w:hAnsi="Times New Roman" w:cs="Times New Roman"/>
          <w:sz w:val="24"/>
          <w:szCs w:val="24"/>
          <w:lang w:val="en-US"/>
        </w:rPr>
        <w:t>evidence</w:t>
      </w:r>
      <w:r w:rsidR="001D6C71" w:rsidRPr="001D6C71">
        <w:rPr>
          <w:rFonts w:ascii="Times New Roman" w:hAnsi="Times New Roman" w:cs="Times New Roman"/>
          <w:sz w:val="24"/>
          <w:szCs w:val="24"/>
          <w:lang w:val="en-US"/>
        </w:rPr>
        <w:t xml:space="preserve"> of their future behavior.</w:t>
      </w:r>
    </w:p>
    <w:p w14:paraId="45D46333" w14:textId="77777777" w:rsidR="005015FB" w:rsidRDefault="00305110" w:rsidP="009C0DD1">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Graph 1. Evolution of the B</w:t>
      </w:r>
      <w:r w:rsidRPr="00305110">
        <w:rPr>
          <w:rFonts w:ascii="Times New Roman" w:hAnsi="Times New Roman" w:cs="Times New Roman"/>
          <w:sz w:val="24"/>
          <w:szCs w:val="24"/>
          <w:lang w:val="en-US"/>
        </w:rPr>
        <w:t>itcoin price</w:t>
      </w:r>
      <w:r>
        <w:rPr>
          <w:rFonts w:ascii="Times New Roman" w:hAnsi="Times New Roman" w:cs="Times New Roman"/>
          <w:sz w:val="24"/>
          <w:szCs w:val="24"/>
          <w:lang w:val="en-US"/>
        </w:rPr>
        <w:t xml:space="preserve"> (US dollars).</w:t>
      </w:r>
      <w:r w:rsidR="00204C6E" w:rsidRPr="00204C6E">
        <w:rPr>
          <w:noProof/>
          <w:lang w:eastAsia="es-ES"/>
        </w:rPr>
        <w:drawing>
          <wp:inline distT="0" distB="0" distL="0" distR="0" wp14:anchorId="756DE3B8" wp14:editId="13C606FA">
            <wp:extent cx="5400040" cy="26295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Lst>
                    </a:blip>
                    <a:stretch>
                      <a:fillRect/>
                    </a:stretch>
                  </pic:blipFill>
                  <pic:spPr>
                    <a:xfrm>
                      <a:off x="0" y="0"/>
                      <a:ext cx="5400040" cy="2629535"/>
                    </a:xfrm>
                    <a:prstGeom prst="rect">
                      <a:avLst/>
                    </a:prstGeom>
                  </pic:spPr>
                </pic:pic>
              </a:graphicData>
            </a:graphic>
          </wp:inline>
        </w:drawing>
      </w:r>
    </w:p>
    <w:p w14:paraId="7FEE7CAB" w14:textId="77777777" w:rsidR="00D54664" w:rsidRPr="00AA56B6" w:rsidRDefault="00D54664" w:rsidP="009C0DD1">
      <w:pPr>
        <w:spacing w:line="480" w:lineRule="auto"/>
        <w:jc w:val="center"/>
        <w:rPr>
          <w:rFonts w:ascii="Times New Roman" w:hAnsi="Times New Roman" w:cs="Times New Roman"/>
          <w:sz w:val="20"/>
          <w:lang w:val="en-US"/>
        </w:rPr>
      </w:pPr>
      <w:r w:rsidRPr="00AA56B6">
        <w:rPr>
          <w:rFonts w:ascii="Times New Roman" w:hAnsi="Times New Roman" w:cs="Times New Roman"/>
          <w:sz w:val="20"/>
          <w:lang w:val="en-US"/>
        </w:rPr>
        <w:lastRenderedPageBreak/>
        <w:t xml:space="preserve">Source: Own </w:t>
      </w:r>
      <w:r w:rsidR="00EF0156">
        <w:rPr>
          <w:rFonts w:ascii="Times New Roman" w:hAnsi="Times New Roman" w:cs="Times New Roman"/>
          <w:sz w:val="20"/>
          <w:lang w:val="en-US"/>
        </w:rPr>
        <w:t>elaboration with data from the B</w:t>
      </w:r>
      <w:r w:rsidRPr="00AA56B6">
        <w:rPr>
          <w:rFonts w:ascii="Times New Roman" w:hAnsi="Times New Roman" w:cs="Times New Roman"/>
          <w:sz w:val="20"/>
          <w:lang w:val="en-US"/>
        </w:rPr>
        <w:t>itcoin website</w:t>
      </w:r>
      <w:r w:rsidR="00BD3E31">
        <w:rPr>
          <w:rFonts w:ascii="Times New Roman" w:hAnsi="Times New Roman" w:cs="Times New Roman"/>
          <w:sz w:val="20"/>
          <w:lang w:val="en-US"/>
        </w:rPr>
        <w:t>.</w:t>
      </w:r>
    </w:p>
    <w:p w14:paraId="7B31AC3F" w14:textId="77777777" w:rsidR="00D4367B" w:rsidRDefault="00D54664" w:rsidP="009C0DD1">
      <w:pPr>
        <w:spacing w:line="480" w:lineRule="auto"/>
        <w:jc w:val="center"/>
        <w:rPr>
          <w:rFonts w:ascii="Times New Roman" w:hAnsi="Times New Roman" w:cs="Times New Roman"/>
          <w:sz w:val="20"/>
          <w:lang w:val="en-US"/>
        </w:rPr>
      </w:pPr>
      <w:r w:rsidRPr="00AA56B6">
        <w:rPr>
          <w:rFonts w:ascii="Times New Roman" w:hAnsi="Times New Roman" w:cs="Times New Roman"/>
          <w:sz w:val="20"/>
          <w:lang w:val="en-US"/>
        </w:rPr>
        <w:t xml:space="preserve">Link: </w:t>
      </w:r>
      <w:r w:rsidR="009C0DD1" w:rsidRPr="009C0DD1">
        <w:rPr>
          <w:rFonts w:ascii="Times New Roman" w:hAnsi="Times New Roman" w:cs="Times New Roman"/>
          <w:sz w:val="20"/>
          <w:lang w:val="en-US"/>
        </w:rPr>
        <w:t>https://bitcoin.org/en/</w:t>
      </w:r>
    </w:p>
    <w:p w14:paraId="3BA9DE1B" w14:textId="77777777" w:rsidR="009C0DD1" w:rsidRDefault="009C0DD1" w:rsidP="005015FB">
      <w:pPr>
        <w:spacing w:line="480" w:lineRule="auto"/>
        <w:jc w:val="both"/>
        <w:rPr>
          <w:rFonts w:ascii="Times New Roman" w:hAnsi="Times New Roman" w:cs="Times New Roman"/>
          <w:sz w:val="20"/>
          <w:lang w:val="en-US"/>
        </w:rPr>
      </w:pPr>
    </w:p>
    <w:p w14:paraId="7EBA76F7" w14:textId="77777777" w:rsidR="001D6C71" w:rsidRPr="00AA56B6" w:rsidRDefault="001D6C71" w:rsidP="009C0DD1">
      <w:pPr>
        <w:spacing w:line="480" w:lineRule="auto"/>
        <w:jc w:val="center"/>
        <w:rPr>
          <w:rFonts w:ascii="Times New Roman" w:hAnsi="Times New Roman" w:cs="Times New Roman"/>
          <w:szCs w:val="24"/>
          <w:lang w:val="en-US"/>
        </w:rPr>
      </w:pPr>
      <w:r>
        <w:rPr>
          <w:rFonts w:ascii="Times New Roman" w:hAnsi="Times New Roman" w:cs="Times New Roman"/>
          <w:sz w:val="24"/>
          <w:szCs w:val="24"/>
          <w:lang w:val="en-US"/>
        </w:rPr>
        <w:t>Graph 2. Evolution of the Ethereum</w:t>
      </w:r>
      <w:r w:rsidRPr="00305110">
        <w:rPr>
          <w:rFonts w:ascii="Times New Roman" w:hAnsi="Times New Roman" w:cs="Times New Roman"/>
          <w:sz w:val="24"/>
          <w:szCs w:val="24"/>
          <w:lang w:val="en-US"/>
        </w:rPr>
        <w:t xml:space="preserve"> price</w:t>
      </w:r>
      <w:r>
        <w:rPr>
          <w:rFonts w:ascii="Times New Roman" w:hAnsi="Times New Roman" w:cs="Times New Roman"/>
          <w:sz w:val="24"/>
          <w:szCs w:val="24"/>
          <w:lang w:val="en-US"/>
        </w:rPr>
        <w:t xml:space="preserve"> (US dollars).</w:t>
      </w:r>
    </w:p>
    <w:p w14:paraId="5272D4AB" w14:textId="77777777" w:rsidR="00AD19AA" w:rsidRDefault="00AD19AA" w:rsidP="005015FB">
      <w:pPr>
        <w:spacing w:line="480" w:lineRule="auto"/>
        <w:jc w:val="both"/>
        <w:rPr>
          <w:rFonts w:ascii="Times New Roman" w:hAnsi="Times New Roman" w:cs="Times New Roman"/>
          <w:sz w:val="24"/>
          <w:szCs w:val="24"/>
          <w:lang w:val="en-US"/>
        </w:rPr>
      </w:pPr>
      <w:r>
        <w:rPr>
          <w:noProof/>
          <w:lang w:eastAsia="es-ES"/>
        </w:rPr>
        <w:drawing>
          <wp:inline distT="0" distB="0" distL="0" distR="0" wp14:anchorId="2F06657C" wp14:editId="23701686">
            <wp:extent cx="5400040" cy="27076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harpenSoften amount="50000"/>
                              </a14:imgEffect>
                            </a14:imgLayer>
                          </a14:imgProps>
                        </a:ext>
                      </a:extLst>
                    </a:blip>
                    <a:stretch>
                      <a:fillRect/>
                    </a:stretch>
                  </pic:blipFill>
                  <pic:spPr>
                    <a:xfrm>
                      <a:off x="0" y="0"/>
                      <a:ext cx="5400040" cy="2707640"/>
                    </a:xfrm>
                    <a:prstGeom prst="rect">
                      <a:avLst/>
                    </a:prstGeom>
                  </pic:spPr>
                </pic:pic>
              </a:graphicData>
            </a:graphic>
          </wp:inline>
        </w:drawing>
      </w:r>
    </w:p>
    <w:p w14:paraId="1A55968A" w14:textId="77777777" w:rsidR="003221F9" w:rsidRPr="00AA56B6" w:rsidRDefault="003221F9" w:rsidP="009C0DD1">
      <w:pPr>
        <w:jc w:val="center"/>
        <w:rPr>
          <w:rFonts w:ascii="Times New Roman" w:hAnsi="Times New Roman" w:cs="Times New Roman"/>
          <w:sz w:val="20"/>
          <w:lang w:val="en-US"/>
        </w:rPr>
      </w:pPr>
      <w:r w:rsidRPr="00AA56B6">
        <w:rPr>
          <w:rFonts w:ascii="Times New Roman" w:hAnsi="Times New Roman" w:cs="Times New Roman"/>
          <w:sz w:val="20"/>
          <w:lang w:val="en-US"/>
        </w:rPr>
        <w:t xml:space="preserve">Source: Own </w:t>
      </w:r>
      <w:r w:rsidR="00EF0156">
        <w:rPr>
          <w:rFonts w:ascii="Times New Roman" w:hAnsi="Times New Roman" w:cs="Times New Roman"/>
          <w:sz w:val="20"/>
          <w:lang w:val="en-US"/>
        </w:rPr>
        <w:t>elaboration with data from the E</w:t>
      </w:r>
      <w:r w:rsidRPr="00AA56B6">
        <w:rPr>
          <w:rFonts w:ascii="Times New Roman" w:hAnsi="Times New Roman" w:cs="Times New Roman"/>
          <w:sz w:val="20"/>
          <w:lang w:val="en-US"/>
        </w:rPr>
        <w:t>thereum website</w:t>
      </w:r>
      <w:r w:rsidR="00BD3E31">
        <w:rPr>
          <w:rFonts w:ascii="Times New Roman" w:hAnsi="Times New Roman" w:cs="Times New Roman"/>
          <w:sz w:val="20"/>
          <w:lang w:val="en-US"/>
        </w:rPr>
        <w:t>.</w:t>
      </w:r>
    </w:p>
    <w:p w14:paraId="607CED9E" w14:textId="77777777" w:rsidR="00DC3B9D" w:rsidRDefault="003221F9" w:rsidP="009C0DD1">
      <w:pPr>
        <w:jc w:val="center"/>
        <w:rPr>
          <w:rFonts w:ascii="Times New Roman" w:hAnsi="Times New Roman" w:cs="Times New Roman"/>
          <w:sz w:val="20"/>
          <w:lang w:val="en-US"/>
        </w:rPr>
      </w:pPr>
      <w:r w:rsidRPr="00AA56B6">
        <w:rPr>
          <w:rFonts w:ascii="Times New Roman" w:hAnsi="Times New Roman" w:cs="Times New Roman"/>
          <w:sz w:val="20"/>
          <w:lang w:val="en-US"/>
        </w:rPr>
        <w:t xml:space="preserve">Link: </w:t>
      </w:r>
      <w:r w:rsidR="009C0DD1" w:rsidRPr="009C0DD1">
        <w:rPr>
          <w:rFonts w:ascii="Times New Roman" w:hAnsi="Times New Roman" w:cs="Times New Roman"/>
          <w:sz w:val="20"/>
          <w:lang w:val="en-US"/>
        </w:rPr>
        <w:t>https://ethereum.org/en/</w:t>
      </w:r>
    </w:p>
    <w:p w14:paraId="33B4BD29" w14:textId="77777777" w:rsidR="009C0DD1" w:rsidRPr="00DC3B9D" w:rsidRDefault="009C0DD1" w:rsidP="00DC3B9D">
      <w:pPr>
        <w:rPr>
          <w:rFonts w:ascii="Times New Roman" w:hAnsi="Times New Roman" w:cs="Times New Roman"/>
          <w:sz w:val="20"/>
          <w:lang w:val="en-US"/>
        </w:rPr>
      </w:pPr>
    </w:p>
    <w:p w14:paraId="37C9A3EA" w14:textId="77777777" w:rsidR="00DC3B9D" w:rsidRDefault="003221F9" w:rsidP="00DC3B9D">
      <w:pPr>
        <w:spacing w:line="480" w:lineRule="auto"/>
        <w:ind w:firstLine="708"/>
        <w:jc w:val="both"/>
        <w:rPr>
          <w:rFonts w:ascii="Times New Roman" w:hAnsi="Times New Roman" w:cs="Times New Roman"/>
          <w:sz w:val="24"/>
          <w:szCs w:val="24"/>
          <w:lang w:val="en-US"/>
        </w:rPr>
      </w:pPr>
      <w:r w:rsidRPr="003221F9">
        <w:rPr>
          <w:rFonts w:ascii="Times New Roman" w:hAnsi="Times New Roman" w:cs="Times New Roman"/>
          <w:sz w:val="24"/>
          <w:szCs w:val="24"/>
          <w:lang w:val="en-US"/>
        </w:rPr>
        <w:t>Main hypothesis: the cryptocurrencies stu</w:t>
      </w:r>
      <w:r w:rsidR="00DC3B9D">
        <w:rPr>
          <w:rFonts w:ascii="Times New Roman" w:hAnsi="Times New Roman" w:cs="Times New Roman"/>
          <w:sz w:val="24"/>
          <w:szCs w:val="24"/>
          <w:lang w:val="en-US"/>
        </w:rPr>
        <w:t>died</w:t>
      </w:r>
      <w:r w:rsidRPr="003221F9">
        <w:rPr>
          <w:rFonts w:ascii="Times New Roman" w:hAnsi="Times New Roman" w:cs="Times New Roman"/>
          <w:sz w:val="24"/>
          <w:szCs w:val="24"/>
          <w:lang w:val="en-US"/>
        </w:rPr>
        <w:t xml:space="preserve"> are not stationary. This implies that its trajectory is difficult to predict. The fundamentals of cryptocurrencies are very weak compared to those of legal tender currencies. Therefore, if this is true, coupled with the fact of excessive volatility, we can assure that cryptocurrencies follow a marginalist price theory, where the laws of supply and demand are the main factor in determining prices, versus a classical theory of prices.</w:t>
      </w:r>
    </w:p>
    <w:p w14:paraId="4DA20F90" w14:textId="77777777" w:rsidR="00DC3B9D" w:rsidRPr="00DC3B9D" w:rsidRDefault="003221F9" w:rsidP="0068727F">
      <w:pPr>
        <w:spacing w:line="480" w:lineRule="auto"/>
        <w:ind w:firstLine="708"/>
        <w:jc w:val="both"/>
        <w:rPr>
          <w:rFonts w:ascii="Times New Roman" w:hAnsi="Times New Roman" w:cs="Times New Roman"/>
          <w:sz w:val="24"/>
          <w:szCs w:val="24"/>
          <w:lang w:val="en-US"/>
        </w:rPr>
      </w:pPr>
      <w:r w:rsidRPr="00AD19AA">
        <w:rPr>
          <w:rFonts w:ascii="Times New Roman" w:hAnsi="Times New Roman" w:cs="Times New Roman"/>
          <w:sz w:val="24"/>
          <w:szCs w:val="24"/>
          <w:lang w:val="en-US"/>
        </w:rPr>
        <w:t>A time series is said to be stationary when its distribution and parameters do not vary over time.</w:t>
      </w:r>
      <w:r>
        <w:rPr>
          <w:rFonts w:ascii="Times New Roman" w:hAnsi="Times New Roman" w:cs="Times New Roman"/>
          <w:sz w:val="24"/>
          <w:szCs w:val="24"/>
          <w:lang w:val="en-US"/>
        </w:rPr>
        <w:t xml:space="preserve"> </w:t>
      </w:r>
      <w:r w:rsidRPr="00AD19AA">
        <w:rPr>
          <w:rFonts w:ascii="Times New Roman" w:hAnsi="Times New Roman" w:cs="Times New Roman"/>
          <w:sz w:val="24"/>
          <w:szCs w:val="24"/>
          <w:lang w:val="en-US"/>
        </w:rPr>
        <w:t>More precisely, the mean and variance of a stationary series do not change over time, nor do they follow a trend.</w:t>
      </w:r>
    </w:p>
    <w:p w14:paraId="5D3BF30F" w14:textId="77777777" w:rsidR="003221F9" w:rsidRPr="00DC3B9D" w:rsidRDefault="00DC3B9D" w:rsidP="00E52C7C">
      <w:pPr>
        <w:spacing w:line="480" w:lineRule="auto"/>
        <w:ind w:firstLine="708"/>
        <w:jc w:val="both"/>
        <w:rPr>
          <w:rFonts w:ascii="Times New Roman" w:hAnsi="Times New Roman" w:cs="Times New Roman"/>
          <w:sz w:val="24"/>
          <w:szCs w:val="24"/>
          <w:lang w:val="en-US"/>
        </w:rPr>
      </w:pPr>
      <w:r w:rsidRPr="00DC3B9D">
        <w:rPr>
          <w:rFonts w:ascii="Times New Roman" w:hAnsi="Times New Roman" w:cs="Times New Roman"/>
          <w:sz w:val="24"/>
          <w:szCs w:val="24"/>
          <w:lang w:val="en-US"/>
        </w:rPr>
        <w:lastRenderedPageBreak/>
        <w:t xml:space="preserve">In the graphs 3 and 4 referring to the errors of the series, it can be seen that the errors do not follow a uniform path, </w:t>
      </w:r>
      <w:r w:rsidR="0068727F" w:rsidRPr="0068727F">
        <w:rPr>
          <w:rFonts w:ascii="Times New Roman" w:hAnsi="Times New Roman" w:cs="Times New Roman"/>
          <w:sz w:val="24"/>
          <w:szCs w:val="24"/>
          <w:lang w:val="en-US"/>
        </w:rPr>
        <w:t xml:space="preserve">there is evidence of </w:t>
      </w:r>
      <w:r w:rsidR="0068727F">
        <w:rPr>
          <w:rFonts w:ascii="Times New Roman" w:hAnsi="Times New Roman" w:cs="Times New Roman"/>
          <w:sz w:val="24"/>
          <w:szCs w:val="24"/>
          <w:lang w:val="en-US"/>
        </w:rPr>
        <w:t xml:space="preserve">heteroscedasticity, </w:t>
      </w:r>
      <w:r w:rsidRPr="00DC3B9D">
        <w:rPr>
          <w:rFonts w:ascii="Times New Roman" w:hAnsi="Times New Roman" w:cs="Times New Roman"/>
          <w:sz w:val="24"/>
          <w:szCs w:val="24"/>
          <w:lang w:val="en-US"/>
        </w:rPr>
        <w:t xml:space="preserve">and according to the autocorrelation and partial autocorrelation diagrams, there are indications that the errors are correlated </w:t>
      </w:r>
      <w:r w:rsidR="007B015D">
        <w:rPr>
          <w:rFonts w:ascii="Times New Roman" w:hAnsi="Times New Roman" w:cs="Times New Roman"/>
          <w:sz w:val="24"/>
          <w:szCs w:val="24"/>
          <w:lang w:val="en-US"/>
        </w:rPr>
        <w:t>over</w:t>
      </w:r>
      <w:r w:rsidRPr="00DC3B9D">
        <w:rPr>
          <w:rFonts w:ascii="Times New Roman" w:hAnsi="Times New Roman" w:cs="Times New Roman"/>
          <w:sz w:val="24"/>
          <w:szCs w:val="24"/>
          <w:lang w:val="en-US"/>
        </w:rPr>
        <w:t xml:space="preserve"> time.</w:t>
      </w:r>
    </w:p>
    <w:p w14:paraId="5FE867EE" w14:textId="77777777" w:rsidR="00D4367B" w:rsidRPr="005015FB" w:rsidRDefault="0068727F" w:rsidP="009C0DD1">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Graph 3</w:t>
      </w:r>
      <w:r w:rsidR="00DC3B9D">
        <w:rPr>
          <w:rFonts w:ascii="Times New Roman" w:hAnsi="Times New Roman" w:cs="Times New Roman"/>
          <w:sz w:val="24"/>
          <w:szCs w:val="24"/>
          <w:lang w:val="en-US"/>
        </w:rPr>
        <w:t xml:space="preserve">. Residuals, autocorrelation and partial autocorrelation for </w:t>
      </w:r>
      <w:r w:rsidR="00D4367B">
        <w:rPr>
          <w:rFonts w:ascii="Times New Roman" w:hAnsi="Times New Roman" w:cs="Times New Roman"/>
          <w:sz w:val="24"/>
          <w:szCs w:val="24"/>
          <w:lang w:val="en-US"/>
        </w:rPr>
        <w:t>Bitcoin</w:t>
      </w:r>
      <w:r w:rsidR="00DC3B9D">
        <w:rPr>
          <w:rFonts w:ascii="Times New Roman" w:hAnsi="Times New Roman" w:cs="Times New Roman"/>
          <w:sz w:val="24"/>
          <w:szCs w:val="24"/>
          <w:lang w:val="en-US"/>
        </w:rPr>
        <w:t xml:space="preserve"> series.</w:t>
      </w:r>
    </w:p>
    <w:p w14:paraId="71E7FB5C" w14:textId="77777777" w:rsidR="005015FB" w:rsidRPr="005015FB" w:rsidRDefault="00857FE3" w:rsidP="005015FB">
      <w:pPr>
        <w:spacing w:line="480" w:lineRule="auto"/>
        <w:jc w:val="both"/>
        <w:rPr>
          <w:rFonts w:ascii="Times New Roman" w:hAnsi="Times New Roman" w:cs="Times New Roman"/>
          <w:sz w:val="24"/>
          <w:szCs w:val="24"/>
          <w:lang w:val="en-US"/>
        </w:rPr>
      </w:pPr>
      <w:r>
        <w:rPr>
          <w:noProof/>
          <w:lang w:eastAsia="es-ES"/>
        </w:rPr>
        <w:drawing>
          <wp:inline distT="0" distB="0" distL="0" distR="0" wp14:anchorId="1E1CC94E" wp14:editId="516378C5">
            <wp:extent cx="5400040" cy="54000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5400040"/>
                    </a:xfrm>
                    <a:prstGeom prst="rect">
                      <a:avLst/>
                    </a:prstGeom>
                  </pic:spPr>
                </pic:pic>
              </a:graphicData>
            </a:graphic>
          </wp:inline>
        </w:drawing>
      </w:r>
    </w:p>
    <w:p w14:paraId="6BA2F9D2" w14:textId="77777777" w:rsidR="0068727F" w:rsidRPr="00AA56B6" w:rsidRDefault="0068727F" w:rsidP="00BA2ACD">
      <w:pPr>
        <w:spacing w:line="480" w:lineRule="auto"/>
        <w:jc w:val="center"/>
        <w:rPr>
          <w:rFonts w:ascii="Times New Roman" w:hAnsi="Times New Roman" w:cs="Times New Roman"/>
          <w:sz w:val="20"/>
          <w:lang w:val="en-US"/>
        </w:rPr>
      </w:pPr>
      <w:r w:rsidRPr="00AA56B6">
        <w:rPr>
          <w:rFonts w:ascii="Times New Roman" w:hAnsi="Times New Roman" w:cs="Times New Roman"/>
          <w:sz w:val="20"/>
          <w:lang w:val="en-US"/>
        </w:rPr>
        <w:t xml:space="preserve">Source: Own </w:t>
      </w:r>
      <w:r w:rsidR="00EF0156">
        <w:rPr>
          <w:rFonts w:ascii="Times New Roman" w:hAnsi="Times New Roman" w:cs="Times New Roman"/>
          <w:sz w:val="20"/>
          <w:lang w:val="en-US"/>
        </w:rPr>
        <w:t>elaboration with data from the B</w:t>
      </w:r>
      <w:r w:rsidRPr="00AA56B6">
        <w:rPr>
          <w:rFonts w:ascii="Times New Roman" w:hAnsi="Times New Roman" w:cs="Times New Roman"/>
          <w:sz w:val="20"/>
          <w:lang w:val="en-US"/>
        </w:rPr>
        <w:t>itcoin website</w:t>
      </w:r>
      <w:r w:rsidR="00BD3E31">
        <w:rPr>
          <w:rFonts w:ascii="Times New Roman" w:hAnsi="Times New Roman" w:cs="Times New Roman"/>
          <w:sz w:val="20"/>
          <w:lang w:val="en-US"/>
        </w:rPr>
        <w:t>.</w:t>
      </w:r>
    </w:p>
    <w:p w14:paraId="6656E1CD" w14:textId="77777777" w:rsidR="00AA56B6" w:rsidRPr="0068727F" w:rsidRDefault="0068727F" w:rsidP="00BA2ACD">
      <w:pPr>
        <w:spacing w:line="480" w:lineRule="auto"/>
        <w:jc w:val="center"/>
        <w:rPr>
          <w:rFonts w:ascii="Times New Roman" w:hAnsi="Times New Roman" w:cs="Times New Roman"/>
          <w:sz w:val="20"/>
          <w:lang w:val="en-US"/>
        </w:rPr>
      </w:pPr>
      <w:r w:rsidRPr="00AA56B6">
        <w:rPr>
          <w:rFonts w:ascii="Times New Roman" w:hAnsi="Times New Roman" w:cs="Times New Roman"/>
          <w:sz w:val="20"/>
          <w:lang w:val="en-US"/>
        </w:rPr>
        <w:t xml:space="preserve">Link: </w:t>
      </w:r>
      <w:r w:rsidRPr="001D6C71">
        <w:rPr>
          <w:rFonts w:ascii="Times New Roman" w:hAnsi="Times New Roman" w:cs="Times New Roman"/>
          <w:sz w:val="20"/>
          <w:lang w:val="en-US"/>
        </w:rPr>
        <w:t>https://bitcoin.org/en/</w:t>
      </w:r>
    </w:p>
    <w:p w14:paraId="2E2160B2" w14:textId="77777777" w:rsidR="00BA2ACD" w:rsidRDefault="00BA2ACD" w:rsidP="005015FB">
      <w:pPr>
        <w:spacing w:line="480" w:lineRule="auto"/>
        <w:jc w:val="both"/>
        <w:rPr>
          <w:rFonts w:ascii="Times New Roman" w:hAnsi="Times New Roman" w:cs="Times New Roman"/>
          <w:sz w:val="24"/>
          <w:szCs w:val="24"/>
          <w:lang w:val="en-US"/>
        </w:rPr>
      </w:pPr>
    </w:p>
    <w:p w14:paraId="518763BB" w14:textId="77777777" w:rsidR="00AD6C89" w:rsidRPr="00AA56B6" w:rsidRDefault="0068727F" w:rsidP="009C0DD1">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Graph 4</w:t>
      </w:r>
      <w:r w:rsidR="00DC3B9D">
        <w:rPr>
          <w:rFonts w:ascii="Times New Roman" w:hAnsi="Times New Roman" w:cs="Times New Roman"/>
          <w:sz w:val="24"/>
          <w:szCs w:val="24"/>
          <w:lang w:val="en-US"/>
        </w:rPr>
        <w:t>. Residuals, autocorrelation and partial autocorrelation for Ethere</w:t>
      </w:r>
      <w:r w:rsidR="00AD6C89" w:rsidRPr="00AA56B6">
        <w:rPr>
          <w:rFonts w:ascii="Times New Roman" w:hAnsi="Times New Roman" w:cs="Times New Roman"/>
          <w:sz w:val="24"/>
          <w:szCs w:val="24"/>
          <w:lang w:val="en-US"/>
        </w:rPr>
        <w:t>um</w:t>
      </w:r>
      <w:r w:rsidR="00DC3B9D">
        <w:rPr>
          <w:rFonts w:ascii="Times New Roman" w:hAnsi="Times New Roman" w:cs="Times New Roman"/>
          <w:sz w:val="24"/>
          <w:szCs w:val="24"/>
          <w:lang w:val="en-US"/>
        </w:rPr>
        <w:t xml:space="preserve"> series</w:t>
      </w:r>
      <w:r w:rsidR="009C0DD1">
        <w:rPr>
          <w:rFonts w:ascii="Times New Roman" w:hAnsi="Times New Roman" w:cs="Times New Roman"/>
          <w:sz w:val="24"/>
          <w:szCs w:val="24"/>
          <w:lang w:val="en-US"/>
        </w:rPr>
        <w:t>.</w:t>
      </w:r>
    </w:p>
    <w:p w14:paraId="5209D952" w14:textId="77777777" w:rsidR="0068727F" w:rsidRDefault="002F349A" w:rsidP="0068727F">
      <w:pPr>
        <w:spacing w:line="480" w:lineRule="auto"/>
        <w:jc w:val="both"/>
        <w:rPr>
          <w:rFonts w:ascii="Times New Roman" w:hAnsi="Times New Roman" w:cs="Times New Roman"/>
          <w:sz w:val="24"/>
          <w:szCs w:val="24"/>
          <w:lang w:val="en-US"/>
        </w:rPr>
      </w:pPr>
      <w:r>
        <w:rPr>
          <w:noProof/>
          <w:lang w:eastAsia="es-ES"/>
        </w:rPr>
        <w:drawing>
          <wp:inline distT="0" distB="0" distL="0" distR="0" wp14:anchorId="701D09AF" wp14:editId="250982E6">
            <wp:extent cx="5400040" cy="54000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5400040"/>
                    </a:xfrm>
                    <a:prstGeom prst="rect">
                      <a:avLst/>
                    </a:prstGeom>
                  </pic:spPr>
                </pic:pic>
              </a:graphicData>
            </a:graphic>
          </wp:inline>
        </w:drawing>
      </w:r>
    </w:p>
    <w:p w14:paraId="5EE2F734" w14:textId="77777777" w:rsidR="0068727F" w:rsidRPr="00AA56B6" w:rsidRDefault="0068727F" w:rsidP="00BA2ACD">
      <w:pPr>
        <w:jc w:val="center"/>
        <w:rPr>
          <w:rFonts w:ascii="Times New Roman" w:hAnsi="Times New Roman" w:cs="Times New Roman"/>
          <w:sz w:val="20"/>
          <w:lang w:val="en-US"/>
        </w:rPr>
      </w:pPr>
      <w:r w:rsidRPr="00AA56B6">
        <w:rPr>
          <w:rFonts w:ascii="Times New Roman" w:hAnsi="Times New Roman" w:cs="Times New Roman"/>
          <w:sz w:val="20"/>
          <w:lang w:val="en-US"/>
        </w:rPr>
        <w:t xml:space="preserve">Source: Own </w:t>
      </w:r>
      <w:r w:rsidR="00EF0156">
        <w:rPr>
          <w:rFonts w:ascii="Times New Roman" w:hAnsi="Times New Roman" w:cs="Times New Roman"/>
          <w:sz w:val="20"/>
          <w:lang w:val="en-US"/>
        </w:rPr>
        <w:t>elaboration with data from the E</w:t>
      </w:r>
      <w:r w:rsidRPr="00AA56B6">
        <w:rPr>
          <w:rFonts w:ascii="Times New Roman" w:hAnsi="Times New Roman" w:cs="Times New Roman"/>
          <w:sz w:val="20"/>
          <w:lang w:val="en-US"/>
        </w:rPr>
        <w:t>thereum website</w:t>
      </w:r>
      <w:r w:rsidR="00BD3E31">
        <w:rPr>
          <w:rFonts w:ascii="Times New Roman" w:hAnsi="Times New Roman" w:cs="Times New Roman"/>
          <w:sz w:val="20"/>
          <w:lang w:val="en-US"/>
        </w:rPr>
        <w:t>.</w:t>
      </w:r>
    </w:p>
    <w:p w14:paraId="44326C9E" w14:textId="77777777" w:rsidR="0068727F" w:rsidRDefault="0068727F" w:rsidP="00BA2ACD">
      <w:pPr>
        <w:jc w:val="center"/>
        <w:rPr>
          <w:rFonts w:ascii="Times New Roman" w:hAnsi="Times New Roman" w:cs="Times New Roman"/>
          <w:sz w:val="20"/>
          <w:lang w:val="en-US"/>
        </w:rPr>
      </w:pPr>
      <w:r w:rsidRPr="00AA56B6">
        <w:rPr>
          <w:rFonts w:ascii="Times New Roman" w:hAnsi="Times New Roman" w:cs="Times New Roman"/>
          <w:sz w:val="20"/>
          <w:lang w:val="en-US"/>
        </w:rPr>
        <w:t xml:space="preserve">Link: </w:t>
      </w:r>
      <w:r w:rsidR="00BA2ACD" w:rsidRPr="00BA2ACD">
        <w:rPr>
          <w:rFonts w:ascii="Times New Roman" w:hAnsi="Times New Roman" w:cs="Times New Roman"/>
          <w:sz w:val="20"/>
          <w:lang w:val="en-US"/>
        </w:rPr>
        <w:t>https://ethereum.org/en/</w:t>
      </w:r>
    </w:p>
    <w:p w14:paraId="5D7DC45C" w14:textId="77777777" w:rsidR="00BA2ACD" w:rsidRPr="0068727F" w:rsidRDefault="00BA2ACD" w:rsidP="00BA2ACD">
      <w:pPr>
        <w:jc w:val="center"/>
        <w:rPr>
          <w:rFonts w:ascii="Times New Roman" w:hAnsi="Times New Roman" w:cs="Times New Roman"/>
          <w:sz w:val="20"/>
          <w:lang w:val="en-US"/>
        </w:rPr>
      </w:pPr>
    </w:p>
    <w:p w14:paraId="3CE2EAE5" w14:textId="77777777" w:rsidR="00D54664" w:rsidRPr="0068727F" w:rsidRDefault="0068727F" w:rsidP="0068727F">
      <w:pPr>
        <w:spacing w:line="480" w:lineRule="auto"/>
        <w:ind w:firstLine="708"/>
        <w:jc w:val="both"/>
        <w:rPr>
          <w:rFonts w:ascii="Times New Roman" w:hAnsi="Times New Roman" w:cs="Times New Roman"/>
          <w:sz w:val="24"/>
          <w:szCs w:val="24"/>
          <w:lang w:val="en-US"/>
        </w:rPr>
      </w:pPr>
      <w:r w:rsidRPr="0068727F">
        <w:rPr>
          <w:rFonts w:ascii="Times New Roman" w:hAnsi="Times New Roman" w:cs="Times New Roman"/>
          <w:sz w:val="24"/>
          <w:szCs w:val="24"/>
          <w:lang w:val="en-US"/>
        </w:rPr>
        <w:t>Table 2 shows the critical values ​​an</w:t>
      </w:r>
      <w:r w:rsidR="007B015D">
        <w:rPr>
          <w:rFonts w:ascii="Times New Roman" w:hAnsi="Times New Roman" w:cs="Times New Roman"/>
          <w:sz w:val="24"/>
          <w:szCs w:val="24"/>
          <w:lang w:val="en-US"/>
        </w:rPr>
        <w:t>d statistics of the augmented Di</w:t>
      </w:r>
      <w:r w:rsidRPr="0068727F">
        <w:rPr>
          <w:rFonts w:ascii="Times New Roman" w:hAnsi="Times New Roman" w:cs="Times New Roman"/>
          <w:sz w:val="24"/>
          <w:szCs w:val="24"/>
          <w:lang w:val="en-US"/>
        </w:rPr>
        <w:t>ckey</w:t>
      </w:r>
      <w:r w:rsidR="007B015D">
        <w:rPr>
          <w:rFonts w:ascii="Times New Roman" w:hAnsi="Times New Roman" w:cs="Times New Roman"/>
          <w:sz w:val="24"/>
          <w:szCs w:val="24"/>
          <w:lang w:val="en-US"/>
        </w:rPr>
        <w:t>-</w:t>
      </w:r>
      <w:r w:rsidRPr="0068727F">
        <w:rPr>
          <w:rFonts w:ascii="Times New Roman" w:hAnsi="Times New Roman" w:cs="Times New Roman"/>
          <w:sz w:val="24"/>
          <w:szCs w:val="24"/>
          <w:lang w:val="en-US"/>
        </w:rPr>
        <w:t>Fuller tests for cryptocurrencies.</w:t>
      </w:r>
      <w:r w:rsidR="008C092B">
        <w:rPr>
          <w:rFonts w:ascii="Times New Roman" w:hAnsi="Times New Roman" w:cs="Times New Roman"/>
          <w:sz w:val="24"/>
          <w:szCs w:val="24"/>
          <w:lang w:val="en-US"/>
        </w:rPr>
        <w:t xml:space="preserve"> </w:t>
      </w:r>
      <w:r w:rsidR="008C092B" w:rsidRPr="008C092B">
        <w:rPr>
          <w:rFonts w:ascii="Times New Roman" w:hAnsi="Times New Roman" w:cs="Times New Roman"/>
          <w:sz w:val="24"/>
          <w:szCs w:val="24"/>
          <w:lang w:val="en-US"/>
        </w:rPr>
        <w:t>Since the critical values ​​turned out to be greater in absolute value than their corresponding statistics, the two series were non-stationary. This confirms the main hypothesis of this work: the main determinant in the price of crypto</w:t>
      </w:r>
      <w:r w:rsidR="008C092B">
        <w:rPr>
          <w:rFonts w:ascii="Times New Roman" w:hAnsi="Times New Roman" w:cs="Times New Roman"/>
          <w:sz w:val="24"/>
          <w:szCs w:val="24"/>
          <w:lang w:val="en-US"/>
        </w:rPr>
        <w:t xml:space="preserve">currencies is supply and demand. </w:t>
      </w:r>
    </w:p>
    <w:tbl>
      <w:tblPr>
        <w:tblW w:w="7080" w:type="dxa"/>
        <w:jc w:val="center"/>
        <w:tblCellMar>
          <w:left w:w="70" w:type="dxa"/>
          <w:right w:w="70" w:type="dxa"/>
        </w:tblCellMar>
        <w:tblLook w:val="04A0" w:firstRow="1" w:lastRow="0" w:firstColumn="1" w:lastColumn="0" w:noHBand="0" w:noVBand="1"/>
      </w:tblPr>
      <w:tblGrid>
        <w:gridCol w:w="2032"/>
        <w:gridCol w:w="1256"/>
        <w:gridCol w:w="1235"/>
        <w:gridCol w:w="1211"/>
        <w:gridCol w:w="1346"/>
      </w:tblGrid>
      <w:tr w:rsidR="006B1899" w:rsidRPr="003F456D" w14:paraId="62E966D5" w14:textId="77777777" w:rsidTr="006B1899">
        <w:trPr>
          <w:trHeight w:val="315"/>
          <w:jc w:val="center"/>
        </w:trPr>
        <w:tc>
          <w:tcPr>
            <w:tcW w:w="7080" w:type="dxa"/>
            <w:gridSpan w:val="5"/>
            <w:tcBorders>
              <w:top w:val="single" w:sz="8" w:space="0" w:color="auto"/>
              <w:left w:val="single" w:sz="8" w:space="0" w:color="auto"/>
              <w:bottom w:val="single" w:sz="8" w:space="0" w:color="auto"/>
              <w:right w:val="single" w:sz="8" w:space="0" w:color="000000"/>
            </w:tcBorders>
            <w:shd w:val="clear" w:color="000000" w:fill="70AD47"/>
            <w:vAlign w:val="center"/>
            <w:hideMark/>
          </w:tcPr>
          <w:p w14:paraId="685A1520" w14:textId="77777777" w:rsidR="006B1899" w:rsidRPr="006B1899" w:rsidRDefault="00DC3B9D" w:rsidP="00305110">
            <w:pPr>
              <w:spacing w:after="0" w:line="240" w:lineRule="auto"/>
              <w:jc w:val="center"/>
              <w:rPr>
                <w:rFonts w:ascii="Calibri" w:eastAsia="Times New Roman" w:hAnsi="Calibri" w:cs="Calibri"/>
                <w:b/>
                <w:bCs/>
                <w:color w:val="000000"/>
                <w:lang w:val="en-US" w:eastAsia="es-ES"/>
              </w:rPr>
            </w:pPr>
            <w:r>
              <w:rPr>
                <w:rFonts w:ascii="Calibri" w:eastAsia="Times New Roman" w:hAnsi="Calibri" w:cs="Calibri"/>
                <w:b/>
                <w:bCs/>
                <w:color w:val="000000"/>
                <w:lang w:val="en-US" w:eastAsia="es-ES"/>
              </w:rPr>
              <w:lastRenderedPageBreak/>
              <w:t xml:space="preserve">Table 2. </w:t>
            </w:r>
            <w:r w:rsidR="00305110">
              <w:rPr>
                <w:rFonts w:ascii="Calibri" w:eastAsia="Times New Roman" w:hAnsi="Calibri" w:cs="Calibri"/>
                <w:b/>
                <w:bCs/>
                <w:color w:val="000000"/>
                <w:lang w:val="en-US" w:eastAsia="es-ES"/>
              </w:rPr>
              <w:t xml:space="preserve">Augmented </w:t>
            </w:r>
            <w:r w:rsidR="00305110" w:rsidRPr="00305110">
              <w:rPr>
                <w:rFonts w:ascii="Calibri" w:eastAsia="Times New Roman" w:hAnsi="Calibri" w:cs="Calibri"/>
                <w:b/>
                <w:bCs/>
                <w:color w:val="000000"/>
                <w:lang w:val="en-US" w:eastAsia="es-ES"/>
              </w:rPr>
              <w:t>Dickey-Fuller</w:t>
            </w:r>
            <w:r w:rsidR="00305110">
              <w:rPr>
                <w:rFonts w:ascii="Calibri" w:eastAsia="Times New Roman" w:hAnsi="Calibri" w:cs="Calibri"/>
                <w:b/>
                <w:bCs/>
                <w:color w:val="000000"/>
                <w:lang w:val="en-US" w:eastAsia="es-ES"/>
              </w:rPr>
              <w:t xml:space="preserve"> test for Granger </w:t>
            </w:r>
            <w:r w:rsidR="00305110" w:rsidRPr="00305110">
              <w:rPr>
                <w:rFonts w:ascii="Calibri" w:eastAsia="Times New Roman" w:hAnsi="Calibri" w:cs="Calibri"/>
                <w:b/>
                <w:bCs/>
                <w:color w:val="000000"/>
                <w:lang w:val="en-US" w:eastAsia="es-ES"/>
              </w:rPr>
              <w:t>Stationarity</w:t>
            </w:r>
          </w:p>
        </w:tc>
      </w:tr>
      <w:tr w:rsidR="00305110" w:rsidRPr="006B1899" w14:paraId="00B2DC99" w14:textId="77777777" w:rsidTr="006B1899">
        <w:trPr>
          <w:trHeight w:val="900"/>
          <w:jc w:val="center"/>
        </w:trPr>
        <w:tc>
          <w:tcPr>
            <w:tcW w:w="1922" w:type="dxa"/>
            <w:tcBorders>
              <w:top w:val="nil"/>
              <w:left w:val="single" w:sz="8" w:space="0" w:color="auto"/>
              <w:bottom w:val="single" w:sz="4" w:space="0" w:color="auto"/>
              <w:right w:val="single" w:sz="4" w:space="0" w:color="auto"/>
            </w:tcBorders>
            <w:shd w:val="clear" w:color="000000" w:fill="5B9BD5"/>
            <w:vAlign w:val="center"/>
            <w:hideMark/>
          </w:tcPr>
          <w:p w14:paraId="2F1ADD09" w14:textId="77777777" w:rsidR="006B1899" w:rsidRPr="006B1899" w:rsidRDefault="006B1899" w:rsidP="006B1899">
            <w:pPr>
              <w:spacing w:after="0" w:line="240" w:lineRule="auto"/>
              <w:jc w:val="center"/>
              <w:rPr>
                <w:rFonts w:ascii="Calibri" w:eastAsia="Times New Roman" w:hAnsi="Calibri" w:cs="Calibri"/>
                <w:b/>
                <w:bCs/>
                <w:color w:val="FFFFFF"/>
                <w:lang w:eastAsia="es-ES"/>
              </w:rPr>
            </w:pPr>
            <w:r w:rsidRPr="006B1899">
              <w:rPr>
                <w:rFonts w:ascii="Calibri" w:eastAsia="Times New Roman" w:hAnsi="Calibri" w:cs="Calibri"/>
                <w:b/>
                <w:bCs/>
                <w:color w:val="FFFFFF"/>
                <w:lang w:eastAsia="es-ES"/>
              </w:rPr>
              <w:t>Cryptocurrency/Lags</w:t>
            </w:r>
          </w:p>
        </w:tc>
        <w:tc>
          <w:tcPr>
            <w:tcW w:w="1284" w:type="dxa"/>
            <w:tcBorders>
              <w:top w:val="nil"/>
              <w:left w:val="nil"/>
              <w:bottom w:val="single" w:sz="4" w:space="0" w:color="auto"/>
              <w:right w:val="single" w:sz="4" w:space="0" w:color="auto"/>
            </w:tcBorders>
            <w:shd w:val="clear" w:color="000000" w:fill="5B9BD5"/>
            <w:vAlign w:val="center"/>
            <w:hideMark/>
          </w:tcPr>
          <w:p w14:paraId="349E6C13" w14:textId="77777777" w:rsidR="006B1899" w:rsidRPr="006B1899" w:rsidRDefault="006B1899" w:rsidP="006B1899">
            <w:pPr>
              <w:spacing w:after="0" w:line="240" w:lineRule="auto"/>
              <w:jc w:val="center"/>
              <w:rPr>
                <w:rFonts w:ascii="Calibri" w:eastAsia="Times New Roman" w:hAnsi="Calibri" w:cs="Calibri"/>
                <w:b/>
                <w:bCs/>
                <w:color w:val="FFFFFF"/>
                <w:lang w:eastAsia="es-ES"/>
              </w:rPr>
            </w:pPr>
            <w:r w:rsidRPr="006B1899">
              <w:rPr>
                <w:rFonts w:ascii="Calibri" w:eastAsia="Times New Roman" w:hAnsi="Calibri" w:cs="Calibri"/>
                <w:b/>
                <w:bCs/>
                <w:color w:val="FFFFFF"/>
                <w:lang w:eastAsia="es-ES"/>
              </w:rPr>
              <w:t>test-statistic</w:t>
            </w:r>
          </w:p>
        </w:tc>
        <w:tc>
          <w:tcPr>
            <w:tcW w:w="1268" w:type="dxa"/>
            <w:tcBorders>
              <w:top w:val="nil"/>
              <w:left w:val="nil"/>
              <w:bottom w:val="single" w:sz="4" w:space="0" w:color="auto"/>
              <w:right w:val="single" w:sz="4" w:space="0" w:color="auto"/>
            </w:tcBorders>
            <w:shd w:val="clear" w:color="000000" w:fill="5B9BD5"/>
            <w:vAlign w:val="center"/>
            <w:hideMark/>
          </w:tcPr>
          <w:p w14:paraId="3CA4EB85" w14:textId="77777777" w:rsidR="006B1899" w:rsidRPr="006B1899" w:rsidRDefault="006B1899" w:rsidP="006B1899">
            <w:pPr>
              <w:spacing w:after="0" w:line="240" w:lineRule="auto"/>
              <w:jc w:val="center"/>
              <w:rPr>
                <w:rFonts w:ascii="Calibri" w:eastAsia="Times New Roman" w:hAnsi="Calibri" w:cs="Calibri"/>
                <w:b/>
                <w:bCs/>
                <w:color w:val="FFFFFF"/>
                <w:lang w:eastAsia="es-ES"/>
              </w:rPr>
            </w:pPr>
            <w:r w:rsidRPr="006B1899">
              <w:rPr>
                <w:rFonts w:ascii="Calibri" w:eastAsia="Times New Roman" w:hAnsi="Calibri" w:cs="Calibri"/>
                <w:b/>
                <w:bCs/>
                <w:color w:val="FFFFFF"/>
                <w:lang w:eastAsia="es-ES"/>
              </w:rPr>
              <w:t>critical values</w:t>
            </w:r>
          </w:p>
        </w:tc>
        <w:tc>
          <w:tcPr>
            <w:tcW w:w="1251" w:type="dxa"/>
            <w:tcBorders>
              <w:top w:val="nil"/>
              <w:left w:val="nil"/>
              <w:bottom w:val="single" w:sz="4" w:space="0" w:color="auto"/>
              <w:right w:val="single" w:sz="4" w:space="0" w:color="auto"/>
            </w:tcBorders>
            <w:shd w:val="clear" w:color="000000" w:fill="5B9BD5"/>
            <w:vAlign w:val="center"/>
            <w:hideMark/>
          </w:tcPr>
          <w:p w14:paraId="1DEC2642" w14:textId="77777777" w:rsidR="006B1899" w:rsidRPr="006B1899" w:rsidRDefault="006B1899" w:rsidP="006B1899">
            <w:pPr>
              <w:spacing w:after="0" w:line="240" w:lineRule="auto"/>
              <w:jc w:val="center"/>
              <w:rPr>
                <w:rFonts w:ascii="Calibri" w:eastAsia="Times New Roman" w:hAnsi="Calibri" w:cs="Calibri"/>
                <w:b/>
                <w:bCs/>
                <w:color w:val="FFFFFF"/>
                <w:lang w:eastAsia="es-ES"/>
              </w:rPr>
            </w:pPr>
            <w:r w:rsidRPr="006B1899">
              <w:rPr>
                <w:rFonts w:ascii="Calibri" w:eastAsia="Times New Roman" w:hAnsi="Calibri" w:cs="Calibri"/>
                <w:b/>
                <w:bCs/>
                <w:color w:val="FFFFFF"/>
                <w:lang w:eastAsia="es-ES"/>
              </w:rPr>
              <w:t>p-value</w:t>
            </w:r>
          </w:p>
        </w:tc>
        <w:tc>
          <w:tcPr>
            <w:tcW w:w="1355" w:type="dxa"/>
            <w:tcBorders>
              <w:top w:val="nil"/>
              <w:left w:val="nil"/>
              <w:bottom w:val="single" w:sz="4" w:space="0" w:color="auto"/>
              <w:right w:val="single" w:sz="8" w:space="0" w:color="auto"/>
            </w:tcBorders>
            <w:shd w:val="clear" w:color="000000" w:fill="5B9BD5"/>
            <w:vAlign w:val="center"/>
            <w:hideMark/>
          </w:tcPr>
          <w:p w14:paraId="07847CC2" w14:textId="77777777" w:rsidR="006B1899" w:rsidRPr="006B1899" w:rsidRDefault="00305110" w:rsidP="006B1899">
            <w:pPr>
              <w:spacing w:after="0" w:line="240" w:lineRule="auto"/>
              <w:jc w:val="center"/>
              <w:rPr>
                <w:rFonts w:ascii="Calibri" w:eastAsia="Times New Roman" w:hAnsi="Calibri" w:cs="Calibri"/>
                <w:b/>
                <w:bCs/>
                <w:color w:val="FFFFFF"/>
                <w:lang w:eastAsia="es-ES"/>
              </w:rPr>
            </w:pPr>
            <w:r>
              <w:rPr>
                <w:rFonts w:ascii="Calibri" w:eastAsia="Times New Roman" w:hAnsi="Calibri" w:cs="Calibri"/>
                <w:b/>
                <w:bCs/>
                <w:color w:val="FFFFFF"/>
                <w:lang w:eastAsia="es-ES"/>
              </w:rPr>
              <w:t>Stat</w:t>
            </w:r>
            <w:r w:rsidR="006B1899" w:rsidRPr="006B1899">
              <w:rPr>
                <w:rFonts w:ascii="Calibri" w:eastAsia="Times New Roman" w:hAnsi="Calibri" w:cs="Calibri"/>
                <w:b/>
                <w:bCs/>
                <w:color w:val="FFFFFF"/>
                <w:lang w:eastAsia="es-ES"/>
              </w:rPr>
              <w:t>ionarity</w:t>
            </w:r>
          </w:p>
        </w:tc>
      </w:tr>
      <w:tr w:rsidR="006B1899" w:rsidRPr="006B1899" w14:paraId="3808B812" w14:textId="77777777" w:rsidTr="006B1899">
        <w:trPr>
          <w:trHeight w:val="300"/>
          <w:jc w:val="center"/>
        </w:trPr>
        <w:tc>
          <w:tcPr>
            <w:tcW w:w="1922" w:type="dxa"/>
            <w:tcBorders>
              <w:top w:val="nil"/>
              <w:left w:val="single" w:sz="8" w:space="0" w:color="auto"/>
              <w:bottom w:val="single" w:sz="4" w:space="0" w:color="auto"/>
              <w:right w:val="single" w:sz="4" w:space="0" w:color="auto"/>
            </w:tcBorders>
            <w:shd w:val="clear" w:color="auto" w:fill="auto"/>
            <w:vAlign w:val="center"/>
            <w:hideMark/>
          </w:tcPr>
          <w:p w14:paraId="68C57CF2" w14:textId="77777777" w:rsidR="006B1899" w:rsidRPr="006B1899" w:rsidRDefault="006B1899" w:rsidP="006B1899">
            <w:pPr>
              <w:spacing w:after="0" w:line="240" w:lineRule="auto"/>
              <w:jc w:val="center"/>
              <w:rPr>
                <w:rFonts w:ascii="Calibri" w:eastAsia="Times New Roman" w:hAnsi="Calibri" w:cs="Calibri"/>
                <w:color w:val="000000"/>
                <w:lang w:eastAsia="es-ES"/>
              </w:rPr>
            </w:pPr>
            <w:r w:rsidRPr="006B1899">
              <w:rPr>
                <w:rFonts w:ascii="Calibri" w:eastAsia="Times New Roman" w:hAnsi="Calibri" w:cs="Calibri"/>
                <w:color w:val="000000"/>
                <w:lang w:eastAsia="es-ES"/>
              </w:rPr>
              <w:t>Bitcoin</w:t>
            </w:r>
          </w:p>
        </w:tc>
        <w:tc>
          <w:tcPr>
            <w:tcW w:w="1284" w:type="dxa"/>
            <w:tcBorders>
              <w:top w:val="nil"/>
              <w:left w:val="nil"/>
              <w:bottom w:val="single" w:sz="4" w:space="0" w:color="auto"/>
              <w:right w:val="single" w:sz="4" w:space="0" w:color="auto"/>
            </w:tcBorders>
            <w:shd w:val="clear" w:color="auto" w:fill="auto"/>
            <w:vAlign w:val="center"/>
            <w:hideMark/>
          </w:tcPr>
          <w:p w14:paraId="7B5745ED" w14:textId="77777777" w:rsidR="006B1899" w:rsidRPr="006B1899" w:rsidRDefault="006B1899" w:rsidP="006B1899">
            <w:pPr>
              <w:spacing w:after="0" w:line="240" w:lineRule="auto"/>
              <w:jc w:val="center"/>
              <w:rPr>
                <w:rFonts w:ascii="Calibri" w:eastAsia="Times New Roman" w:hAnsi="Calibri" w:cs="Calibri"/>
                <w:color w:val="000000"/>
                <w:lang w:eastAsia="es-ES"/>
              </w:rPr>
            </w:pPr>
            <w:r w:rsidRPr="006B1899">
              <w:rPr>
                <w:rFonts w:ascii="Calibri" w:eastAsia="Times New Roman" w:hAnsi="Calibri" w:cs="Calibri"/>
                <w:color w:val="000000"/>
                <w:lang w:eastAsia="es-ES"/>
              </w:rPr>
              <w:t>-0.53</w:t>
            </w:r>
          </w:p>
        </w:tc>
        <w:tc>
          <w:tcPr>
            <w:tcW w:w="1268" w:type="dxa"/>
            <w:tcBorders>
              <w:top w:val="nil"/>
              <w:left w:val="nil"/>
              <w:bottom w:val="single" w:sz="4" w:space="0" w:color="auto"/>
              <w:right w:val="single" w:sz="4" w:space="0" w:color="auto"/>
            </w:tcBorders>
            <w:shd w:val="clear" w:color="auto" w:fill="auto"/>
            <w:vAlign w:val="center"/>
            <w:hideMark/>
          </w:tcPr>
          <w:p w14:paraId="5E227D9F" w14:textId="77777777" w:rsidR="006B1899" w:rsidRPr="006B1899" w:rsidRDefault="006B1899" w:rsidP="006B1899">
            <w:pPr>
              <w:spacing w:after="0" w:line="240" w:lineRule="auto"/>
              <w:jc w:val="center"/>
              <w:rPr>
                <w:rFonts w:ascii="Calibri" w:eastAsia="Times New Roman" w:hAnsi="Calibri" w:cs="Calibri"/>
                <w:color w:val="000000"/>
                <w:lang w:eastAsia="es-ES"/>
              </w:rPr>
            </w:pPr>
            <w:r w:rsidRPr="006B1899">
              <w:rPr>
                <w:rFonts w:ascii="Calibri" w:eastAsia="Times New Roman" w:hAnsi="Calibri" w:cs="Calibri"/>
                <w:color w:val="000000"/>
                <w:lang w:eastAsia="es-ES"/>
              </w:rPr>
              <w:t>-2.89</w:t>
            </w:r>
          </w:p>
        </w:tc>
        <w:tc>
          <w:tcPr>
            <w:tcW w:w="1251" w:type="dxa"/>
            <w:tcBorders>
              <w:top w:val="nil"/>
              <w:left w:val="nil"/>
              <w:bottom w:val="single" w:sz="4" w:space="0" w:color="auto"/>
              <w:right w:val="single" w:sz="4" w:space="0" w:color="auto"/>
            </w:tcBorders>
            <w:shd w:val="clear" w:color="auto" w:fill="auto"/>
            <w:vAlign w:val="center"/>
            <w:hideMark/>
          </w:tcPr>
          <w:p w14:paraId="6C3A2596" w14:textId="77777777" w:rsidR="006B1899" w:rsidRPr="006B1899" w:rsidRDefault="006B1899" w:rsidP="006B1899">
            <w:pPr>
              <w:spacing w:after="0" w:line="240" w:lineRule="auto"/>
              <w:jc w:val="center"/>
              <w:rPr>
                <w:rFonts w:ascii="Calibri" w:eastAsia="Times New Roman" w:hAnsi="Calibri" w:cs="Calibri"/>
                <w:color w:val="000000"/>
                <w:lang w:eastAsia="es-ES"/>
              </w:rPr>
            </w:pPr>
            <w:r w:rsidRPr="006B1899">
              <w:rPr>
                <w:rFonts w:ascii="Calibri" w:eastAsia="Times New Roman" w:hAnsi="Calibri" w:cs="Calibri"/>
                <w:color w:val="000000"/>
                <w:lang w:eastAsia="es-ES"/>
              </w:rPr>
              <w:t>0.52</w:t>
            </w:r>
          </w:p>
        </w:tc>
        <w:tc>
          <w:tcPr>
            <w:tcW w:w="1355" w:type="dxa"/>
            <w:tcBorders>
              <w:top w:val="nil"/>
              <w:left w:val="nil"/>
              <w:bottom w:val="single" w:sz="4" w:space="0" w:color="auto"/>
              <w:right w:val="single" w:sz="8" w:space="0" w:color="auto"/>
            </w:tcBorders>
            <w:shd w:val="clear" w:color="auto" w:fill="auto"/>
            <w:vAlign w:val="center"/>
            <w:hideMark/>
          </w:tcPr>
          <w:p w14:paraId="0DC0C9C1" w14:textId="77777777" w:rsidR="006B1899" w:rsidRPr="006B1899" w:rsidRDefault="006B1899" w:rsidP="006B1899">
            <w:pPr>
              <w:spacing w:after="0" w:line="240" w:lineRule="auto"/>
              <w:jc w:val="center"/>
              <w:rPr>
                <w:rFonts w:ascii="Calibri" w:eastAsia="Times New Roman" w:hAnsi="Calibri" w:cs="Calibri"/>
                <w:color w:val="000000"/>
                <w:lang w:eastAsia="es-ES"/>
              </w:rPr>
            </w:pPr>
            <w:r w:rsidRPr="006B1899">
              <w:rPr>
                <w:rFonts w:ascii="Calibri" w:eastAsia="Times New Roman" w:hAnsi="Calibri" w:cs="Calibri"/>
                <w:color w:val="000000"/>
                <w:lang w:eastAsia="es-ES"/>
              </w:rPr>
              <w:t>Not</w:t>
            </w:r>
          </w:p>
        </w:tc>
      </w:tr>
      <w:tr w:rsidR="006B1899" w:rsidRPr="006B1899" w14:paraId="01EBF328" w14:textId="77777777" w:rsidTr="006B1899">
        <w:trPr>
          <w:trHeight w:val="315"/>
          <w:jc w:val="center"/>
        </w:trPr>
        <w:tc>
          <w:tcPr>
            <w:tcW w:w="1922" w:type="dxa"/>
            <w:tcBorders>
              <w:top w:val="nil"/>
              <w:left w:val="single" w:sz="8" w:space="0" w:color="auto"/>
              <w:bottom w:val="single" w:sz="8" w:space="0" w:color="auto"/>
              <w:right w:val="single" w:sz="4" w:space="0" w:color="auto"/>
            </w:tcBorders>
            <w:shd w:val="clear" w:color="auto" w:fill="auto"/>
            <w:vAlign w:val="center"/>
            <w:hideMark/>
          </w:tcPr>
          <w:p w14:paraId="418A64E7" w14:textId="77777777" w:rsidR="006B1899" w:rsidRPr="006B1899" w:rsidRDefault="00305110" w:rsidP="006B1899">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Ethere</w:t>
            </w:r>
            <w:r w:rsidR="006B1899" w:rsidRPr="006B1899">
              <w:rPr>
                <w:rFonts w:ascii="Calibri" w:eastAsia="Times New Roman" w:hAnsi="Calibri" w:cs="Calibri"/>
                <w:color w:val="000000"/>
                <w:lang w:eastAsia="es-ES"/>
              </w:rPr>
              <w:t>um</w:t>
            </w:r>
          </w:p>
        </w:tc>
        <w:tc>
          <w:tcPr>
            <w:tcW w:w="1284" w:type="dxa"/>
            <w:tcBorders>
              <w:top w:val="nil"/>
              <w:left w:val="nil"/>
              <w:bottom w:val="single" w:sz="8" w:space="0" w:color="auto"/>
              <w:right w:val="single" w:sz="4" w:space="0" w:color="auto"/>
            </w:tcBorders>
            <w:shd w:val="clear" w:color="auto" w:fill="auto"/>
            <w:vAlign w:val="center"/>
            <w:hideMark/>
          </w:tcPr>
          <w:p w14:paraId="754DCE00" w14:textId="77777777" w:rsidR="006B1899" w:rsidRPr="006B1899" w:rsidRDefault="006B1899" w:rsidP="006B1899">
            <w:pPr>
              <w:spacing w:after="0" w:line="240" w:lineRule="auto"/>
              <w:jc w:val="center"/>
              <w:rPr>
                <w:rFonts w:ascii="Calibri" w:eastAsia="Times New Roman" w:hAnsi="Calibri" w:cs="Calibri"/>
                <w:color w:val="000000"/>
                <w:lang w:eastAsia="es-ES"/>
              </w:rPr>
            </w:pPr>
            <w:r w:rsidRPr="006B1899">
              <w:rPr>
                <w:rFonts w:ascii="Calibri" w:eastAsia="Times New Roman" w:hAnsi="Calibri" w:cs="Calibri"/>
                <w:color w:val="000000"/>
                <w:lang w:eastAsia="es-ES"/>
              </w:rPr>
              <w:t>-2.04</w:t>
            </w:r>
          </w:p>
        </w:tc>
        <w:tc>
          <w:tcPr>
            <w:tcW w:w="1268" w:type="dxa"/>
            <w:tcBorders>
              <w:top w:val="nil"/>
              <w:left w:val="nil"/>
              <w:bottom w:val="single" w:sz="8" w:space="0" w:color="auto"/>
              <w:right w:val="single" w:sz="4" w:space="0" w:color="auto"/>
            </w:tcBorders>
            <w:shd w:val="clear" w:color="auto" w:fill="auto"/>
            <w:vAlign w:val="center"/>
            <w:hideMark/>
          </w:tcPr>
          <w:p w14:paraId="44E4DF45" w14:textId="77777777" w:rsidR="006B1899" w:rsidRPr="006B1899" w:rsidRDefault="006B1899" w:rsidP="006B1899">
            <w:pPr>
              <w:spacing w:after="0" w:line="240" w:lineRule="auto"/>
              <w:jc w:val="center"/>
              <w:rPr>
                <w:rFonts w:ascii="Calibri" w:eastAsia="Times New Roman" w:hAnsi="Calibri" w:cs="Calibri"/>
                <w:color w:val="000000"/>
                <w:lang w:eastAsia="es-ES"/>
              </w:rPr>
            </w:pPr>
            <w:r w:rsidRPr="006B1899">
              <w:rPr>
                <w:rFonts w:ascii="Calibri" w:eastAsia="Times New Roman" w:hAnsi="Calibri" w:cs="Calibri"/>
                <w:color w:val="000000"/>
                <w:lang w:eastAsia="es-ES"/>
              </w:rPr>
              <w:t>-2.89</w:t>
            </w:r>
          </w:p>
        </w:tc>
        <w:tc>
          <w:tcPr>
            <w:tcW w:w="1251" w:type="dxa"/>
            <w:tcBorders>
              <w:top w:val="nil"/>
              <w:left w:val="nil"/>
              <w:bottom w:val="single" w:sz="8" w:space="0" w:color="auto"/>
              <w:right w:val="single" w:sz="4" w:space="0" w:color="auto"/>
            </w:tcBorders>
            <w:shd w:val="clear" w:color="auto" w:fill="auto"/>
            <w:vAlign w:val="center"/>
            <w:hideMark/>
          </w:tcPr>
          <w:p w14:paraId="1B562AEB" w14:textId="77777777" w:rsidR="006B1899" w:rsidRPr="006B1899" w:rsidRDefault="006B1899" w:rsidP="006B1899">
            <w:pPr>
              <w:spacing w:after="0" w:line="240" w:lineRule="auto"/>
              <w:jc w:val="center"/>
              <w:rPr>
                <w:rFonts w:ascii="Calibri" w:eastAsia="Times New Roman" w:hAnsi="Calibri" w:cs="Calibri"/>
                <w:color w:val="000000"/>
                <w:lang w:eastAsia="es-ES"/>
              </w:rPr>
            </w:pPr>
            <w:r w:rsidRPr="006B1899">
              <w:rPr>
                <w:rFonts w:ascii="Calibri" w:eastAsia="Times New Roman" w:hAnsi="Calibri" w:cs="Calibri"/>
                <w:color w:val="000000"/>
                <w:lang w:eastAsia="es-ES"/>
              </w:rPr>
              <w:t>0.05</w:t>
            </w:r>
          </w:p>
        </w:tc>
        <w:tc>
          <w:tcPr>
            <w:tcW w:w="1355" w:type="dxa"/>
            <w:tcBorders>
              <w:top w:val="nil"/>
              <w:left w:val="nil"/>
              <w:bottom w:val="single" w:sz="8" w:space="0" w:color="auto"/>
              <w:right w:val="single" w:sz="8" w:space="0" w:color="auto"/>
            </w:tcBorders>
            <w:shd w:val="clear" w:color="auto" w:fill="auto"/>
            <w:vAlign w:val="center"/>
            <w:hideMark/>
          </w:tcPr>
          <w:p w14:paraId="53B92C79" w14:textId="77777777" w:rsidR="006B1899" w:rsidRPr="006B1899" w:rsidRDefault="006B1899" w:rsidP="006B1899">
            <w:pPr>
              <w:spacing w:after="0" w:line="240" w:lineRule="auto"/>
              <w:jc w:val="center"/>
              <w:rPr>
                <w:rFonts w:ascii="Calibri" w:eastAsia="Times New Roman" w:hAnsi="Calibri" w:cs="Calibri"/>
                <w:color w:val="000000"/>
                <w:lang w:eastAsia="es-ES"/>
              </w:rPr>
            </w:pPr>
            <w:r w:rsidRPr="006B1899">
              <w:rPr>
                <w:rFonts w:ascii="Calibri" w:eastAsia="Times New Roman" w:hAnsi="Calibri" w:cs="Calibri"/>
                <w:color w:val="000000"/>
                <w:lang w:eastAsia="es-ES"/>
              </w:rPr>
              <w:t>Not</w:t>
            </w:r>
          </w:p>
        </w:tc>
      </w:tr>
    </w:tbl>
    <w:p w14:paraId="53DBE6CC" w14:textId="77777777" w:rsidR="00BD3E31" w:rsidRPr="00AA56B6" w:rsidRDefault="00BD3E31" w:rsidP="00BA2ACD">
      <w:pPr>
        <w:jc w:val="center"/>
        <w:rPr>
          <w:rFonts w:ascii="Times New Roman" w:hAnsi="Times New Roman" w:cs="Times New Roman"/>
          <w:sz w:val="20"/>
          <w:lang w:val="en-US"/>
        </w:rPr>
      </w:pPr>
      <w:r w:rsidRPr="00AA56B6">
        <w:rPr>
          <w:rFonts w:ascii="Times New Roman" w:hAnsi="Times New Roman" w:cs="Times New Roman"/>
          <w:sz w:val="20"/>
          <w:lang w:val="en-US"/>
        </w:rPr>
        <w:t xml:space="preserve">Source: Own </w:t>
      </w:r>
      <w:r w:rsidR="00EF0156">
        <w:rPr>
          <w:rFonts w:ascii="Times New Roman" w:hAnsi="Times New Roman" w:cs="Times New Roman"/>
          <w:sz w:val="20"/>
          <w:lang w:val="en-US"/>
        </w:rPr>
        <w:t>elaboration with data from the E</w:t>
      </w:r>
      <w:r w:rsidRPr="00AA56B6">
        <w:rPr>
          <w:rFonts w:ascii="Times New Roman" w:hAnsi="Times New Roman" w:cs="Times New Roman"/>
          <w:sz w:val="20"/>
          <w:lang w:val="en-US"/>
        </w:rPr>
        <w:t xml:space="preserve">thereum </w:t>
      </w:r>
      <w:r>
        <w:rPr>
          <w:rFonts w:ascii="Times New Roman" w:hAnsi="Times New Roman" w:cs="Times New Roman"/>
          <w:sz w:val="20"/>
          <w:lang w:val="en-US"/>
        </w:rPr>
        <w:t xml:space="preserve">and Bitcoin </w:t>
      </w:r>
      <w:r w:rsidRPr="00AA56B6">
        <w:rPr>
          <w:rFonts w:ascii="Times New Roman" w:hAnsi="Times New Roman" w:cs="Times New Roman"/>
          <w:sz w:val="20"/>
          <w:lang w:val="en-US"/>
        </w:rPr>
        <w:t>website</w:t>
      </w:r>
      <w:r>
        <w:rPr>
          <w:rFonts w:ascii="Times New Roman" w:hAnsi="Times New Roman" w:cs="Times New Roman"/>
          <w:sz w:val="20"/>
          <w:lang w:val="en-US"/>
        </w:rPr>
        <w:t>s.</w:t>
      </w:r>
    </w:p>
    <w:p w14:paraId="363212D4" w14:textId="77777777" w:rsidR="00BD3E31" w:rsidRDefault="00BD3E31" w:rsidP="00BA2ACD">
      <w:pPr>
        <w:jc w:val="center"/>
        <w:rPr>
          <w:rFonts w:ascii="Times New Roman" w:hAnsi="Times New Roman" w:cs="Times New Roman"/>
          <w:sz w:val="20"/>
          <w:lang w:val="en-US"/>
        </w:rPr>
      </w:pPr>
      <w:r w:rsidRPr="00AA56B6">
        <w:rPr>
          <w:rFonts w:ascii="Times New Roman" w:hAnsi="Times New Roman" w:cs="Times New Roman"/>
          <w:sz w:val="20"/>
          <w:lang w:val="en-US"/>
        </w:rPr>
        <w:t xml:space="preserve">Link: </w:t>
      </w:r>
      <w:r w:rsidRPr="00BD3E31">
        <w:rPr>
          <w:rFonts w:ascii="Times New Roman" w:hAnsi="Times New Roman" w:cs="Times New Roman"/>
          <w:sz w:val="20"/>
          <w:lang w:val="en-US"/>
        </w:rPr>
        <w:t>https://ethereum.org/en/</w:t>
      </w:r>
      <w:r>
        <w:rPr>
          <w:rFonts w:ascii="Times New Roman" w:hAnsi="Times New Roman" w:cs="Times New Roman"/>
          <w:sz w:val="20"/>
          <w:lang w:val="en-US"/>
        </w:rPr>
        <w:t xml:space="preserve"> and </w:t>
      </w:r>
      <w:r w:rsidR="00BA2ACD" w:rsidRPr="00BA2ACD">
        <w:rPr>
          <w:rFonts w:ascii="Times New Roman" w:hAnsi="Times New Roman" w:cs="Times New Roman"/>
          <w:sz w:val="20"/>
          <w:lang w:val="en-US"/>
        </w:rPr>
        <w:t>https://bitcoin.org/en/</w:t>
      </w:r>
    </w:p>
    <w:p w14:paraId="3A091D04" w14:textId="77777777" w:rsidR="00BA2ACD" w:rsidRPr="00BD3E31" w:rsidRDefault="00BA2ACD" w:rsidP="00BA2ACD">
      <w:pPr>
        <w:jc w:val="center"/>
        <w:rPr>
          <w:rFonts w:ascii="Times New Roman" w:hAnsi="Times New Roman" w:cs="Times New Roman"/>
          <w:sz w:val="20"/>
          <w:lang w:val="en-US"/>
        </w:rPr>
      </w:pPr>
    </w:p>
    <w:p w14:paraId="0AAAFFAB" w14:textId="77777777" w:rsidR="008C092B" w:rsidRDefault="008C092B" w:rsidP="003F07F9">
      <w:pPr>
        <w:spacing w:line="480" w:lineRule="auto"/>
        <w:ind w:firstLine="708"/>
        <w:jc w:val="both"/>
        <w:rPr>
          <w:rFonts w:ascii="Times New Roman" w:hAnsi="Times New Roman" w:cs="Times New Roman"/>
          <w:sz w:val="24"/>
          <w:szCs w:val="24"/>
          <w:lang w:val="en-US"/>
        </w:rPr>
      </w:pPr>
      <w:r w:rsidRPr="008C092B">
        <w:rPr>
          <w:rFonts w:ascii="Times New Roman" w:hAnsi="Times New Roman" w:cs="Times New Roman"/>
          <w:sz w:val="24"/>
          <w:szCs w:val="24"/>
          <w:lang w:val="en-US"/>
        </w:rPr>
        <w:t>Secondary hypothesis: the volatility of cryptocurrencies is not symmetric, tends to be negative, that is, the cryptocurrencies studied here have downward pressure in the study period</w:t>
      </w:r>
      <w:r w:rsidR="00BD3E31">
        <w:rPr>
          <w:rFonts w:ascii="Times New Roman" w:hAnsi="Times New Roman" w:cs="Times New Roman"/>
          <w:sz w:val="24"/>
          <w:szCs w:val="24"/>
          <w:lang w:val="en-US"/>
        </w:rPr>
        <w:t>.</w:t>
      </w:r>
    </w:p>
    <w:p w14:paraId="5D1EF519" w14:textId="77777777" w:rsidR="008C092B" w:rsidRDefault="008C092B" w:rsidP="008C092B">
      <w:pPr>
        <w:spacing w:line="480" w:lineRule="auto"/>
        <w:ind w:firstLine="708"/>
        <w:jc w:val="both"/>
        <w:rPr>
          <w:rFonts w:ascii="Times New Roman" w:hAnsi="Times New Roman" w:cs="Times New Roman"/>
          <w:sz w:val="24"/>
          <w:szCs w:val="24"/>
          <w:lang w:val="en-US"/>
        </w:rPr>
      </w:pPr>
      <w:r w:rsidRPr="008C092B">
        <w:rPr>
          <w:rFonts w:ascii="Times New Roman" w:hAnsi="Times New Roman" w:cs="Times New Roman"/>
          <w:sz w:val="24"/>
          <w:szCs w:val="24"/>
          <w:lang w:val="en-US"/>
        </w:rPr>
        <w:t>To test this hypothesi</w:t>
      </w:r>
      <w:r w:rsidR="00BD3E31">
        <w:rPr>
          <w:rFonts w:ascii="Times New Roman" w:hAnsi="Times New Roman" w:cs="Times New Roman"/>
          <w:sz w:val="24"/>
          <w:szCs w:val="24"/>
          <w:lang w:val="en-US"/>
        </w:rPr>
        <w:t>s, eGarch models have been made</w:t>
      </w:r>
      <w:r w:rsidR="00BD3E31" w:rsidRPr="008C092B">
        <w:rPr>
          <w:rFonts w:ascii="Times New Roman" w:hAnsi="Times New Roman" w:cs="Times New Roman"/>
          <w:sz w:val="24"/>
          <w:szCs w:val="24"/>
          <w:lang w:val="en-US"/>
        </w:rPr>
        <w:t>.</w:t>
      </w:r>
      <w:r w:rsidR="00BD3E31" w:rsidRPr="003F07F9">
        <w:rPr>
          <w:lang w:val="en-US"/>
        </w:rPr>
        <w:t xml:space="preserve"> </w:t>
      </w:r>
      <w:r w:rsidR="00BD3E31" w:rsidRPr="003F07F9">
        <w:rPr>
          <w:rFonts w:ascii="Times New Roman" w:hAnsi="Times New Roman" w:cs="Times New Roman"/>
          <w:sz w:val="24"/>
          <w:szCs w:val="24"/>
          <w:lang w:val="en-US"/>
        </w:rPr>
        <w:t>Several models were made, choosing the one, in each</w:t>
      </w:r>
      <w:r w:rsidR="00BD3E31">
        <w:rPr>
          <w:rFonts w:ascii="Times New Roman" w:hAnsi="Times New Roman" w:cs="Times New Roman"/>
          <w:sz w:val="24"/>
          <w:szCs w:val="24"/>
          <w:lang w:val="en-US"/>
        </w:rPr>
        <w:t xml:space="preserve"> case, with m</w:t>
      </w:r>
      <w:r w:rsidR="00BD3E31" w:rsidRPr="003F07F9">
        <w:rPr>
          <w:rFonts w:ascii="Times New Roman" w:hAnsi="Times New Roman" w:cs="Times New Roman"/>
          <w:sz w:val="24"/>
          <w:szCs w:val="24"/>
          <w:lang w:val="en-US"/>
        </w:rPr>
        <w:t>aximum likelihood,</w:t>
      </w:r>
      <w:r w:rsidR="00BD3E31">
        <w:rPr>
          <w:rFonts w:ascii="Times New Roman" w:hAnsi="Times New Roman" w:cs="Times New Roman"/>
          <w:sz w:val="24"/>
          <w:szCs w:val="24"/>
          <w:lang w:val="en-US"/>
        </w:rPr>
        <w:t xml:space="preserve"> lower</w:t>
      </w:r>
      <w:r w:rsidR="00BD3E31" w:rsidRPr="003F07F9">
        <w:rPr>
          <w:rFonts w:ascii="Times New Roman" w:hAnsi="Times New Roman" w:cs="Times New Roman"/>
          <w:sz w:val="24"/>
          <w:szCs w:val="24"/>
          <w:lang w:val="en-US"/>
        </w:rPr>
        <w:t xml:space="preserve"> Akaike information criterion and with a p-value greater than .05 to ensure that the model was correct.</w:t>
      </w:r>
      <w:r w:rsidR="00BD3E31">
        <w:rPr>
          <w:rFonts w:ascii="Times New Roman" w:hAnsi="Times New Roman" w:cs="Times New Roman"/>
          <w:sz w:val="24"/>
          <w:szCs w:val="24"/>
          <w:lang w:val="en-US"/>
        </w:rPr>
        <w:t xml:space="preserve"> </w:t>
      </w:r>
      <w:r w:rsidR="00BD3E31" w:rsidRPr="00BD3E31">
        <w:rPr>
          <w:rFonts w:ascii="Times New Roman" w:hAnsi="Times New Roman" w:cs="Times New Roman"/>
          <w:sz w:val="24"/>
          <w:szCs w:val="24"/>
          <w:lang w:val="en-US"/>
        </w:rPr>
        <w:t>The most important parameter is gamma, which gives us the direction of the volatility bias. In both cases it is less than 1, which confirms our secondary hypothesis: the volatility of cryptocurrencies tends to decline.</w:t>
      </w:r>
    </w:p>
    <w:tbl>
      <w:tblPr>
        <w:tblW w:w="8149" w:type="dxa"/>
        <w:jc w:val="center"/>
        <w:tblCellMar>
          <w:left w:w="70" w:type="dxa"/>
          <w:right w:w="70" w:type="dxa"/>
        </w:tblCellMar>
        <w:tblLook w:val="04A0" w:firstRow="1" w:lastRow="0" w:firstColumn="1" w:lastColumn="0" w:noHBand="0" w:noVBand="1"/>
      </w:tblPr>
      <w:tblGrid>
        <w:gridCol w:w="1024"/>
        <w:gridCol w:w="963"/>
        <w:gridCol w:w="965"/>
        <w:gridCol w:w="765"/>
        <w:gridCol w:w="982"/>
        <w:gridCol w:w="1387"/>
        <w:gridCol w:w="1004"/>
        <w:gridCol w:w="1059"/>
      </w:tblGrid>
      <w:tr w:rsidR="006B1899" w:rsidRPr="00B121D5" w14:paraId="2AD9DA31" w14:textId="77777777" w:rsidTr="006B1899">
        <w:trPr>
          <w:trHeight w:val="202"/>
          <w:jc w:val="center"/>
        </w:trPr>
        <w:tc>
          <w:tcPr>
            <w:tcW w:w="8149" w:type="dxa"/>
            <w:gridSpan w:val="8"/>
            <w:tcBorders>
              <w:top w:val="single" w:sz="8" w:space="0" w:color="auto"/>
              <w:left w:val="single" w:sz="8" w:space="0" w:color="auto"/>
              <w:bottom w:val="single" w:sz="8" w:space="0" w:color="auto"/>
              <w:right w:val="single" w:sz="8" w:space="0" w:color="000000"/>
            </w:tcBorders>
            <w:shd w:val="clear" w:color="000000" w:fill="70AD47"/>
            <w:vAlign w:val="bottom"/>
            <w:hideMark/>
          </w:tcPr>
          <w:p w14:paraId="07AD9FD8" w14:textId="77777777" w:rsidR="006B1899" w:rsidRPr="00DC3B9D" w:rsidRDefault="00DC3B9D" w:rsidP="006B1899">
            <w:pPr>
              <w:spacing w:after="0" w:line="240" w:lineRule="auto"/>
              <w:jc w:val="center"/>
              <w:rPr>
                <w:rFonts w:ascii="Calibri" w:eastAsia="Times New Roman" w:hAnsi="Calibri" w:cs="Calibri"/>
                <w:b/>
                <w:bCs/>
                <w:color w:val="000000"/>
                <w:lang w:val="en-US" w:eastAsia="es-ES"/>
              </w:rPr>
            </w:pPr>
            <w:r w:rsidRPr="00DC3B9D">
              <w:rPr>
                <w:rFonts w:ascii="Calibri" w:eastAsia="Times New Roman" w:hAnsi="Calibri" w:cs="Calibri"/>
                <w:b/>
                <w:bCs/>
                <w:color w:val="000000"/>
                <w:lang w:val="en-US" w:eastAsia="es-ES"/>
              </w:rPr>
              <w:t xml:space="preserve">Table 3. </w:t>
            </w:r>
            <w:r w:rsidR="007B015D">
              <w:rPr>
                <w:rFonts w:ascii="Calibri" w:eastAsia="Times New Roman" w:hAnsi="Calibri" w:cs="Calibri"/>
                <w:b/>
                <w:bCs/>
                <w:color w:val="000000"/>
                <w:lang w:val="en-US" w:eastAsia="es-ES"/>
              </w:rPr>
              <w:t>eGarch models</w:t>
            </w:r>
          </w:p>
        </w:tc>
      </w:tr>
      <w:tr w:rsidR="006B1899" w:rsidRPr="003F456D" w14:paraId="2C19F82E" w14:textId="77777777" w:rsidTr="003F07F9">
        <w:trPr>
          <w:trHeight w:val="578"/>
          <w:jc w:val="center"/>
        </w:trPr>
        <w:tc>
          <w:tcPr>
            <w:tcW w:w="1024" w:type="dxa"/>
            <w:tcBorders>
              <w:top w:val="single" w:sz="8" w:space="0" w:color="auto"/>
              <w:left w:val="single" w:sz="8" w:space="0" w:color="auto"/>
              <w:bottom w:val="single" w:sz="4" w:space="0" w:color="auto"/>
              <w:right w:val="single" w:sz="4" w:space="0" w:color="auto"/>
            </w:tcBorders>
            <w:shd w:val="clear" w:color="000000" w:fill="5B9BD5"/>
            <w:vAlign w:val="center"/>
            <w:hideMark/>
          </w:tcPr>
          <w:p w14:paraId="0294508A" w14:textId="77777777" w:rsidR="006B1899" w:rsidRPr="00DC3B9D" w:rsidRDefault="006B1899" w:rsidP="006B1899">
            <w:pPr>
              <w:spacing w:after="0" w:line="240" w:lineRule="auto"/>
              <w:jc w:val="center"/>
              <w:rPr>
                <w:rFonts w:ascii="Calibri" w:eastAsia="Times New Roman" w:hAnsi="Calibri" w:cs="Calibri"/>
                <w:b/>
                <w:bCs/>
                <w:color w:val="FFFFFF"/>
                <w:lang w:val="en-US" w:eastAsia="es-ES"/>
              </w:rPr>
            </w:pPr>
            <w:r w:rsidRPr="00DC3B9D">
              <w:rPr>
                <w:rFonts w:ascii="Calibri" w:eastAsia="Times New Roman" w:hAnsi="Calibri" w:cs="Calibri"/>
                <w:b/>
                <w:bCs/>
                <w:color w:val="FFFFFF"/>
                <w:lang w:val="en-US" w:eastAsia="es-ES"/>
              </w:rPr>
              <w:t>Currency</w:t>
            </w:r>
          </w:p>
        </w:tc>
        <w:tc>
          <w:tcPr>
            <w:tcW w:w="963" w:type="dxa"/>
            <w:tcBorders>
              <w:top w:val="single" w:sz="8" w:space="0" w:color="auto"/>
              <w:left w:val="nil"/>
              <w:bottom w:val="single" w:sz="4" w:space="0" w:color="auto"/>
              <w:right w:val="single" w:sz="4" w:space="0" w:color="auto"/>
            </w:tcBorders>
            <w:shd w:val="clear" w:color="000000" w:fill="5B9BD5"/>
            <w:vAlign w:val="center"/>
            <w:hideMark/>
          </w:tcPr>
          <w:p w14:paraId="0EE25D3B" w14:textId="77777777" w:rsidR="006B1899" w:rsidRPr="00DC3B9D" w:rsidRDefault="006B1899" w:rsidP="006B1899">
            <w:pPr>
              <w:spacing w:after="0" w:line="240" w:lineRule="auto"/>
              <w:jc w:val="center"/>
              <w:rPr>
                <w:rFonts w:ascii="Calibri" w:eastAsia="Times New Roman" w:hAnsi="Calibri" w:cs="Calibri"/>
                <w:b/>
                <w:bCs/>
                <w:color w:val="FFFFFF"/>
                <w:lang w:val="en-US" w:eastAsia="es-ES"/>
              </w:rPr>
            </w:pPr>
            <w:r w:rsidRPr="00DC3B9D">
              <w:rPr>
                <w:rFonts w:ascii="Calibri" w:eastAsia="Times New Roman" w:hAnsi="Calibri" w:cs="Calibri"/>
                <w:b/>
                <w:bCs/>
                <w:color w:val="FFFFFF"/>
                <w:lang w:val="en-US" w:eastAsia="es-ES"/>
              </w:rPr>
              <w:t>ARFIMA</w:t>
            </w:r>
          </w:p>
        </w:tc>
        <w:tc>
          <w:tcPr>
            <w:tcW w:w="965" w:type="dxa"/>
            <w:tcBorders>
              <w:top w:val="single" w:sz="8" w:space="0" w:color="auto"/>
              <w:left w:val="nil"/>
              <w:bottom w:val="single" w:sz="4" w:space="0" w:color="auto"/>
              <w:right w:val="single" w:sz="4" w:space="0" w:color="auto"/>
            </w:tcBorders>
            <w:shd w:val="clear" w:color="000000" w:fill="5B9BD5"/>
            <w:vAlign w:val="center"/>
            <w:hideMark/>
          </w:tcPr>
          <w:p w14:paraId="1D1F6286" w14:textId="77777777" w:rsidR="006B1899" w:rsidRPr="00DC3B9D" w:rsidRDefault="006B1899" w:rsidP="006B1899">
            <w:pPr>
              <w:spacing w:after="0" w:line="240" w:lineRule="auto"/>
              <w:jc w:val="center"/>
              <w:rPr>
                <w:rFonts w:ascii="Calibri" w:eastAsia="Times New Roman" w:hAnsi="Calibri" w:cs="Calibri"/>
                <w:b/>
                <w:bCs/>
                <w:color w:val="FFFFFF"/>
                <w:lang w:val="en-US" w:eastAsia="es-ES"/>
              </w:rPr>
            </w:pPr>
            <w:r w:rsidRPr="00DC3B9D">
              <w:rPr>
                <w:rFonts w:ascii="Calibri" w:eastAsia="Times New Roman" w:hAnsi="Calibri" w:cs="Calibri"/>
                <w:b/>
                <w:bCs/>
                <w:color w:val="FFFFFF"/>
                <w:lang w:val="en-US" w:eastAsia="es-ES"/>
              </w:rPr>
              <w:t>eGARCH</w:t>
            </w:r>
          </w:p>
        </w:tc>
        <w:tc>
          <w:tcPr>
            <w:tcW w:w="765" w:type="dxa"/>
            <w:tcBorders>
              <w:top w:val="single" w:sz="8" w:space="0" w:color="auto"/>
              <w:left w:val="nil"/>
              <w:bottom w:val="single" w:sz="4" w:space="0" w:color="auto"/>
              <w:right w:val="single" w:sz="4" w:space="0" w:color="auto"/>
            </w:tcBorders>
            <w:shd w:val="clear" w:color="000000" w:fill="5B9BD5"/>
            <w:vAlign w:val="center"/>
            <w:hideMark/>
          </w:tcPr>
          <w:p w14:paraId="5813811A" w14:textId="77777777" w:rsidR="006B1899" w:rsidRPr="00DC3B9D" w:rsidRDefault="006B1899" w:rsidP="006B1899">
            <w:pPr>
              <w:spacing w:after="0" w:line="240" w:lineRule="auto"/>
              <w:jc w:val="center"/>
              <w:rPr>
                <w:rFonts w:ascii="Calibri" w:eastAsia="Times New Roman" w:hAnsi="Calibri" w:cs="Calibri"/>
                <w:b/>
                <w:bCs/>
                <w:color w:val="FFFFFF"/>
                <w:lang w:val="en-US" w:eastAsia="es-ES"/>
              </w:rPr>
            </w:pPr>
            <w:r w:rsidRPr="00DC3B9D">
              <w:rPr>
                <w:rFonts w:ascii="Calibri" w:eastAsia="Times New Roman" w:hAnsi="Calibri" w:cs="Calibri"/>
                <w:b/>
                <w:bCs/>
                <w:color w:val="FFFFFF"/>
                <w:lang w:val="en-US" w:eastAsia="es-ES"/>
              </w:rPr>
              <w:t>Dist.</w:t>
            </w:r>
          </w:p>
        </w:tc>
        <w:tc>
          <w:tcPr>
            <w:tcW w:w="982" w:type="dxa"/>
            <w:tcBorders>
              <w:top w:val="single" w:sz="8" w:space="0" w:color="auto"/>
              <w:left w:val="nil"/>
              <w:bottom w:val="single" w:sz="4" w:space="0" w:color="auto"/>
              <w:right w:val="single" w:sz="4" w:space="0" w:color="auto"/>
            </w:tcBorders>
            <w:shd w:val="clear" w:color="000000" w:fill="5B9BD5"/>
            <w:vAlign w:val="center"/>
            <w:hideMark/>
          </w:tcPr>
          <w:p w14:paraId="7F4C94CA" w14:textId="77777777" w:rsidR="006B1899" w:rsidRPr="00DC3B9D" w:rsidRDefault="006B1899" w:rsidP="006B1899">
            <w:pPr>
              <w:spacing w:after="0" w:line="240" w:lineRule="auto"/>
              <w:jc w:val="center"/>
              <w:rPr>
                <w:rFonts w:ascii="Calibri" w:eastAsia="Times New Roman" w:hAnsi="Calibri" w:cs="Calibri"/>
                <w:b/>
                <w:bCs/>
                <w:color w:val="FFFFFF"/>
                <w:lang w:val="en-US" w:eastAsia="es-ES"/>
              </w:rPr>
            </w:pPr>
            <w:r w:rsidRPr="00DC3B9D">
              <w:rPr>
                <w:rFonts w:ascii="Calibri" w:eastAsia="Times New Roman" w:hAnsi="Calibri" w:cs="Calibri"/>
                <w:b/>
                <w:bCs/>
                <w:color w:val="FFFFFF"/>
                <w:lang w:val="en-US" w:eastAsia="es-ES"/>
              </w:rPr>
              <w:t>Bias</w:t>
            </w:r>
          </w:p>
        </w:tc>
        <w:tc>
          <w:tcPr>
            <w:tcW w:w="1387" w:type="dxa"/>
            <w:tcBorders>
              <w:top w:val="single" w:sz="8" w:space="0" w:color="auto"/>
              <w:left w:val="nil"/>
              <w:bottom w:val="single" w:sz="4" w:space="0" w:color="auto"/>
              <w:right w:val="single" w:sz="4" w:space="0" w:color="auto"/>
            </w:tcBorders>
            <w:shd w:val="clear" w:color="000000" w:fill="5B9BD5"/>
            <w:vAlign w:val="center"/>
            <w:hideMark/>
          </w:tcPr>
          <w:p w14:paraId="37F4FB20" w14:textId="77777777" w:rsidR="006B1899" w:rsidRPr="00DC3B9D" w:rsidRDefault="003F07F9" w:rsidP="006B1899">
            <w:pPr>
              <w:spacing w:after="0" w:line="240" w:lineRule="auto"/>
              <w:jc w:val="center"/>
              <w:rPr>
                <w:rFonts w:ascii="Calibri" w:eastAsia="Times New Roman" w:hAnsi="Calibri" w:cs="Calibri"/>
                <w:b/>
                <w:bCs/>
                <w:color w:val="FFFFFF"/>
                <w:lang w:val="en-US" w:eastAsia="es-ES"/>
              </w:rPr>
            </w:pPr>
            <w:r>
              <w:rPr>
                <w:rFonts w:ascii="Calibri" w:eastAsia="Times New Roman" w:hAnsi="Calibri" w:cs="Calibri"/>
                <w:b/>
                <w:bCs/>
                <w:color w:val="FFFFFF"/>
                <w:lang w:val="en-US" w:eastAsia="es-ES"/>
              </w:rPr>
              <w:t>L</w:t>
            </w:r>
            <w:r w:rsidRPr="003F07F9">
              <w:rPr>
                <w:rFonts w:ascii="Calibri" w:eastAsia="Times New Roman" w:hAnsi="Calibri" w:cs="Calibri"/>
                <w:b/>
                <w:bCs/>
                <w:color w:val="FFFFFF"/>
                <w:lang w:val="en-US" w:eastAsia="es-ES"/>
              </w:rPr>
              <w:t>ikelihood</w:t>
            </w:r>
          </w:p>
        </w:tc>
        <w:tc>
          <w:tcPr>
            <w:tcW w:w="1004" w:type="dxa"/>
            <w:tcBorders>
              <w:top w:val="single" w:sz="8" w:space="0" w:color="auto"/>
              <w:left w:val="nil"/>
              <w:bottom w:val="single" w:sz="4" w:space="0" w:color="auto"/>
              <w:right w:val="single" w:sz="4" w:space="0" w:color="auto"/>
            </w:tcBorders>
            <w:shd w:val="clear" w:color="000000" w:fill="5B9BD5"/>
            <w:vAlign w:val="center"/>
            <w:hideMark/>
          </w:tcPr>
          <w:p w14:paraId="4C52CA46" w14:textId="77777777" w:rsidR="006B1899" w:rsidRPr="00DC3B9D" w:rsidRDefault="006B1899" w:rsidP="006B1899">
            <w:pPr>
              <w:spacing w:after="0" w:line="240" w:lineRule="auto"/>
              <w:jc w:val="center"/>
              <w:rPr>
                <w:rFonts w:ascii="Calibri" w:eastAsia="Times New Roman" w:hAnsi="Calibri" w:cs="Calibri"/>
                <w:b/>
                <w:bCs/>
                <w:color w:val="FFFFFF"/>
                <w:lang w:val="en-US" w:eastAsia="es-ES"/>
              </w:rPr>
            </w:pPr>
            <w:r w:rsidRPr="00DC3B9D">
              <w:rPr>
                <w:rFonts w:ascii="Calibri" w:eastAsia="Times New Roman" w:hAnsi="Calibri" w:cs="Calibri"/>
                <w:b/>
                <w:bCs/>
                <w:color w:val="FFFFFF"/>
                <w:lang w:val="en-US" w:eastAsia="es-ES"/>
              </w:rPr>
              <w:t>AIK</w:t>
            </w:r>
          </w:p>
        </w:tc>
        <w:tc>
          <w:tcPr>
            <w:tcW w:w="1059" w:type="dxa"/>
            <w:tcBorders>
              <w:top w:val="single" w:sz="8" w:space="0" w:color="auto"/>
              <w:left w:val="nil"/>
              <w:bottom w:val="single" w:sz="4" w:space="0" w:color="auto"/>
              <w:right w:val="single" w:sz="8" w:space="0" w:color="auto"/>
            </w:tcBorders>
            <w:shd w:val="clear" w:color="000000" w:fill="5B9BD5"/>
            <w:vAlign w:val="center"/>
            <w:hideMark/>
          </w:tcPr>
          <w:p w14:paraId="1F26BC7E" w14:textId="77777777" w:rsidR="006B1899" w:rsidRPr="006B1899" w:rsidRDefault="006B1899" w:rsidP="006B1899">
            <w:pPr>
              <w:spacing w:after="0" w:line="240" w:lineRule="auto"/>
              <w:jc w:val="center"/>
              <w:rPr>
                <w:rFonts w:ascii="Calibri" w:eastAsia="Times New Roman" w:hAnsi="Calibri" w:cs="Calibri"/>
                <w:b/>
                <w:bCs/>
                <w:color w:val="FFFFFF"/>
                <w:lang w:val="en-US" w:eastAsia="es-ES"/>
              </w:rPr>
            </w:pPr>
            <w:r w:rsidRPr="006B1899">
              <w:rPr>
                <w:rFonts w:ascii="Calibri" w:eastAsia="Times New Roman" w:hAnsi="Calibri" w:cs="Calibri"/>
                <w:b/>
                <w:bCs/>
                <w:color w:val="FFFFFF"/>
                <w:lang w:val="en-US" w:eastAsia="es-ES"/>
              </w:rPr>
              <w:t>p-value           Box-Ljung test</w:t>
            </w:r>
          </w:p>
        </w:tc>
      </w:tr>
      <w:tr w:rsidR="006B1899" w:rsidRPr="006B1899" w14:paraId="4A0E7A8E" w14:textId="77777777" w:rsidTr="003F07F9">
        <w:trPr>
          <w:trHeight w:val="192"/>
          <w:jc w:val="center"/>
        </w:trPr>
        <w:tc>
          <w:tcPr>
            <w:tcW w:w="1024" w:type="dxa"/>
            <w:tcBorders>
              <w:top w:val="nil"/>
              <w:left w:val="single" w:sz="8" w:space="0" w:color="auto"/>
              <w:bottom w:val="single" w:sz="4" w:space="0" w:color="auto"/>
              <w:right w:val="single" w:sz="4" w:space="0" w:color="auto"/>
            </w:tcBorders>
            <w:shd w:val="clear" w:color="auto" w:fill="auto"/>
            <w:vAlign w:val="center"/>
            <w:hideMark/>
          </w:tcPr>
          <w:p w14:paraId="7B52BE58" w14:textId="77777777" w:rsidR="006B1899" w:rsidRPr="00DC3B9D" w:rsidRDefault="006B1899" w:rsidP="006B1899">
            <w:pPr>
              <w:spacing w:after="0" w:line="240" w:lineRule="auto"/>
              <w:jc w:val="center"/>
              <w:rPr>
                <w:rFonts w:ascii="Calibri" w:eastAsia="Times New Roman" w:hAnsi="Calibri" w:cs="Calibri"/>
                <w:color w:val="000000"/>
                <w:lang w:val="en-US" w:eastAsia="es-ES"/>
              </w:rPr>
            </w:pPr>
            <w:r w:rsidRPr="00DC3B9D">
              <w:rPr>
                <w:rFonts w:ascii="Calibri" w:eastAsia="Times New Roman" w:hAnsi="Calibri" w:cs="Calibri"/>
                <w:color w:val="000000"/>
                <w:lang w:val="en-US" w:eastAsia="es-ES"/>
              </w:rPr>
              <w:t>Bitcoin</w:t>
            </w:r>
          </w:p>
        </w:tc>
        <w:tc>
          <w:tcPr>
            <w:tcW w:w="963" w:type="dxa"/>
            <w:tcBorders>
              <w:top w:val="nil"/>
              <w:left w:val="nil"/>
              <w:bottom w:val="single" w:sz="4" w:space="0" w:color="auto"/>
              <w:right w:val="single" w:sz="4" w:space="0" w:color="auto"/>
            </w:tcBorders>
            <w:shd w:val="clear" w:color="auto" w:fill="auto"/>
            <w:vAlign w:val="center"/>
            <w:hideMark/>
          </w:tcPr>
          <w:p w14:paraId="305D3AAB" w14:textId="77777777" w:rsidR="006B1899" w:rsidRPr="00DC3B9D" w:rsidRDefault="006B1899" w:rsidP="006B1899">
            <w:pPr>
              <w:spacing w:after="0" w:line="240" w:lineRule="auto"/>
              <w:jc w:val="center"/>
              <w:rPr>
                <w:rFonts w:ascii="Calibri" w:eastAsia="Times New Roman" w:hAnsi="Calibri" w:cs="Calibri"/>
                <w:color w:val="000000"/>
                <w:lang w:val="en-US" w:eastAsia="es-ES"/>
              </w:rPr>
            </w:pPr>
            <w:r w:rsidRPr="00DC3B9D">
              <w:rPr>
                <w:rFonts w:ascii="Calibri" w:eastAsia="Times New Roman" w:hAnsi="Calibri" w:cs="Calibri"/>
                <w:color w:val="000000"/>
                <w:lang w:val="en-US" w:eastAsia="es-ES"/>
              </w:rPr>
              <w:t>(2,0,2)</w:t>
            </w:r>
          </w:p>
        </w:tc>
        <w:tc>
          <w:tcPr>
            <w:tcW w:w="965" w:type="dxa"/>
            <w:tcBorders>
              <w:top w:val="nil"/>
              <w:left w:val="nil"/>
              <w:bottom w:val="single" w:sz="4" w:space="0" w:color="auto"/>
              <w:right w:val="single" w:sz="4" w:space="0" w:color="auto"/>
            </w:tcBorders>
            <w:shd w:val="clear" w:color="auto" w:fill="auto"/>
            <w:vAlign w:val="center"/>
            <w:hideMark/>
          </w:tcPr>
          <w:p w14:paraId="03A07FFA" w14:textId="77777777" w:rsidR="006B1899" w:rsidRPr="00DC3B9D" w:rsidRDefault="006B1899" w:rsidP="006B1899">
            <w:pPr>
              <w:spacing w:after="0" w:line="240" w:lineRule="auto"/>
              <w:jc w:val="center"/>
              <w:rPr>
                <w:rFonts w:ascii="Calibri" w:eastAsia="Times New Roman" w:hAnsi="Calibri" w:cs="Calibri"/>
                <w:color w:val="000000"/>
                <w:lang w:val="en-US" w:eastAsia="es-ES"/>
              </w:rPr>
            </w:pPr>
            <w:r w:rsidRPr="00DC3B9D">
              <w:rPr>
                <w:rFonts w:ascii="Calibri" w:eastAsia="Times New Roman" w:hAnsi="Calibri" w:cs="Calibri"/>
                <w:color w:val="000000"/>
                <w:lang w:val="en-US" w:eastAsia="es-ES"/>
              </w:rPr>
              <w:t>(2,4)</w:t>
            </w:r>
          </w:p>
        </w:tc>
        <w:tc>
          <w:tcPr>
            <w:tcW w:w="765" w:type="dxa"/>
            <w:tcBorders>
              <w:top w:val="nil"/>
              <w:left w:val="nil"/>
              <w:bottom w:val="single" w:sz="4" w:space="0" w:color="auto"/>
              <w:right w:val="single" w:sz="4" w:space="0" w:color="auto"/>
            </w:tcBorders>
            <w:shd w:val="clear" w:color="auto" w:fill="auto"/>
            <w:vAlign w:val="center"/>
            <w:hideMark/>
          </w:tcPr>
          <w:p w14:paraId="3F5A42BB" w14:textId="77777777" w:rsidR="006B1899" w:rsidRPr="00DC3B9D" w:rsidRDefault="00305110" w:rsidP="006B1899">
            <w:pPr>
              <w:spacing w:after="0" w:line="240" w:lineRule="auto"/>
              <w:jc w:val="center"/>
              <w:rPr>
                <w:rFonts w:ascii="Calibri" w:eastAsia="Times New Roman" w:hAnsi="Calibri" w:cs="Calibri"/>
                <w:color w:val="000000"/>
                <w:lang w:val="en-US" w:eastAsia="es-ES"/>
              </w:rPr>
            </w:pPr>
            <w:r w:rsidRPr="00DC3B9D">
              <w:rPr>
                <w:rFonts w:ascii="Calibri" w:eastAsia="Times New Roman" w:hAnsi="Calibri" w:cs="Calibri"/>
                <w:color w:val="000000"/>
                <w:lang w:val="en-US" w:eastAsia="es-ES"/>
              </w:rPr>
              <w:t>S</w:t>
            </w:r>
            <w:r w:rsidR="006B1899" w:rsidRPr="00DC3B9D">
              <w:rPr>
                <w:rFonts w:ascii="Calibri" w:eastAsia="Times New Roman" w:hAnsi="Calibri" w:cs="Calibri"/>
                <w:color w:val="000000"/>
                <w:lang w:val="en-US" w:eastAsia="es-ES"/>
              </w:rPr>
              <w:t>std</w:t>
            </w:r>
          </w:p>
        </w:tc>
        <w:tc>
          <w:tcPr>
            <w:tcW w:w="982" w:type="dxa"/>
            <w:tcBorders>
              <w:top w:val="nil"/>
              <w:left w:val="nil"/>
              <w:bottom w:val="single" w:sz="4" w:space="0" w:color="auto"/>
              <w:right w:val="single" w:sz="4" w:space="0" w:color="auto"/>
            </w:tcBorders>
            <w:shd w:val="clear" w:color="auto" w:fill="auto"/>
            <w:vAlign w:val="center"/>
            <w:hideMark/>
          </w:tcPr>
          <w:p w14:paraId="04BEE085" w14:textId="77777777" w:rsidR="006B1899" w:rsidRPr="00DC3B9D" w:rsidRDefault="006B1899" w:rsidP="006B1899">
            <w:pPr>
              <w:spacing w:after="0" w:line="240" w:lineRule="auto"/>
              <w:jc w:val="center"/>
              <w:rPr>
                <w:rFonts w:ascii="Calibri" w:eastAsia="Times New Roman" w:hAnsi="Calibri" w:cs="Calibri"/>
                <w:color w:val="000000"/>
                <w:lang w:val="en-US" w:eastAsia="es-ES"/>
              </w:rPr>
            </w:pPr>
            <w:r w:rsidRPr="00DC3B9D">
              <w:rPr>
                <w:rFonts w:ascii="Calibri" w:eastAsia="Times New Roman" w:hAnsi="Calibri" w:cs="Calibri"/>
                <w:color w:val="000000"/>
                <w:lang w:val="en-US" w:eastAsia="es-ES"/>
              </w:rPr>
              <w:t>0.441</w:t>
            </w:r>
          </w:p>
        </w:tc>
        <w:tc>
          <w:tcPr>
            <w:tcW w:w="1387" w:type="dxa"/>
            <w:tcBorders>
              <w:top w:val="nil"/>
              <w:left w:val="nil"/>
              <w:bottom w:val="single" w:sz="4" w:space="0" w:color="auto"/>
              <w:right w:val="single" w:sz="4" w:space="0" w:color="auto"/>
            </w:tcBorders>
            <w:shd w:val="clear" w:color="auto" w:fill="auto"/>
            <w:vAlign w:val="center"/>
            <w:hideMark/>
          </w:tcPr>
          <w:p w14:paraId="29B806F7" w14:textId="77777777" w:rsidR="006B1899" w:rsidRPr="006B1899" w:rsidRDefault="006B1899" w:rsidP="006B1899">
            <w:pPr>
              <w:spacing w:after="0" w:line="240" w:lineRule="auto"/>
              <w:jc w:val="center"/>
              <w:rPr>
                <w:rFonts w:ascii="Calibri" w:eastAsia="Times New Roman" w:hAnsi="Calibri" w:cs="Calibri"/>
                <w:color w:val="000000"/>
                <w:lang w:eastAsia="es-ES"/>
              </w:rPr>
            </w:pPr>
            <w:r w:rsidRPr="006B1899">
              <w:rPr>
                <w:rFonts w:ascii="Calibri" w:eastAsia="Times New Roman" w:hAnsi="Calibri" w:cs="Calibri"/>
                <w:color w:val="000000"/>
                <w:lang w:eastAsia="es-ES"/>
              </w:rPr>
              <w:t>16.266</w:t>
            </w:r>
          </w:p>
        </w:tc>
        <w:tc>
          <w:tcPr>
            <w:tcW w:w="1004" w:type="dxa"/>
            <w:tcBorders>
              <w:top w:val="nil"/>
              <w:left w:val="nil"/>
              <w:bottom w:val="single" w:sz="4" w:space="0" w:color="auto"/>
              <w:right w:val="single" w:sz="4" w:space="0" w:color="auto"/>
            </w:tcBorders>
            <w:shd w:val="clear" w:color="auto" w:fill="auto"/>
            <w:vAlign w:val="center"/>
            <w:hideMark/>
          </w:tcPr>
          <w:p w14:paraId="13EFF17F" w14:textId="77777777" w:rsidR="006B1899" w:rsidRPr="006B1899" w:rsidRDefault="006B1899" w:rsidP="006B1899">
            <w:pPr>
              <w:spacing w:after="0" w:line="240" w:lineRule="auto"/>
              <w:jc w:val="center"/>
              <w:rPr>
                <w:rFonts w:ascii="Calibri" w:eastAsia="Times New Roman" w:hAnsi="Calibri" w:cs="Calibri"/>
                <w:color w:val="000000"/>
                <w:lang w:eastAsia="es-ES"/>
              </w:rPr>
            </w:pPr>
            <w:r w:rsidRPr="006B1899">
              <w:rPr>
                <w:rFonts w:ascii="Calibri" w:eastAsia="Times New Roman" w:hAnsi="Calibri" w:cs="Calibri"/>
                <w:color w:val="000000"/>
                <w:lang w:eastAsia="es-ES"/>
              </w:rPr>
              <w:t>-0.006</w:t>
            </w:r>
          </w:p>
        </w:tc>
        <w:tc>
          <w:tcPr>
            <w:tcW w:w="1059" w:type="dxa"/>
            <w:tcBorders>
              <w:top w:val="nil"/>
              <w:left w:val="nil"/>
              <w:bottom w:val="single" w:sz="4" w:space="0" w:color="auto"/>
              <w:right w:val="single" w:sz="8" w:space="0" w:color="auto"/>
            </w:tcBorders>
            <w:shd w:val="clear" w:color="auto" w:fill="auto"/>
            <w:vAlign w:val="center"/>
            <w:hideMark/>
          </w:tcPr>
          <w:p w14:paraId="77105EB7" w14:textId="77777777" w:rsidR="006B1899" w:rsidRPr="006B1899" w:rsidRDefault="006B1899" w:rsidP="006B1899">
            <w:pPr>
              <w:spacing w:after="0" w:line="240" w:lineRule="auto"/>
              <w:jc w:val="center"/>
              <w:rPr>
                <w:rFonts w:ascii="Calibri" w:eastAsia="Times New Roman" w:hAnsi="Calibri" w:cs="Calibri"/>
                <w:color w:val="000000"/>
                <w:lang w:eastAsia="es-ES"/>
              </w:rPr>
            </w:pPr>
            <w:r w:rsidRPr="006B1899">
              <w:rPr>
                <w:rFonts w:ascii="Calibri" w:eastAsia="Times New Roman" w:hAnsi="Calibri" w:cs="Calibri"/>
                <w:color w:val="000000"/>
                <w:lang w:eastAsia="es-ES"/>
              </w:rPr>
              <w:t>0.744</w:t>
            </w:r>
          </w:p>
        </w:tc>
      </w:tr>
      <w:tr w:rsidR="006B1899" w:rsidRPr="006B1899" w14:paraId="43FE90D7" w14:textId="77777777" w:rsidTr="003F07F9">
        <w:trPr>
          <w:trHeight w:val="202"/>
          <w:jc w:val="center"/>
        </w:trPr>
        <w:tc>
          <w:tcPr>
            <w:tcW w:w="1024" w:type="dxa"/>
            <w:tcBorders>
              <w:top w:val="nil"/>
              <w:left w:val="single" w:sz="8" w:space="0" w:color="auto"/>
              <w:bottom w:val="single" w:sz="8" w:space="0" w:color="auto"/>
              <w:right w:val="single" w:sz="4" w:space="0" w:color="auto"/>
            </w:tcBorders>
            <w:shd w:val="clear" w:color="auto" w:fill="auto"/>
            <w:vAlign w:val="center"/>
            <w:hideMark/>
          </w:tcPr>
          <w:p w14:paraId="28807EF7" w14:textId="77777777" w:rsidR="006B1899" w:rsidRPr="006B1899" w:rsidRDefault="00305110" w:rsidP="006B1899">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Ethere</w:t>
            </w:r>
            <w:r w:rsidR="006B1899" w:rsidRPr="006B1899">
              <w:rPr>
                <w:rFonts w:ascii="Calibri" w:eastAsia="Times New Roman" w:hAnsi="Calibri" w:cs="Calibri"/>
                <w:color w:val="000000"/>
                <w:lang w:eastAsia="es-ES"/>
              </w:rPr>
              <w:t>um</w:t>
            </w:r>
          </w:p>
        </w:tc>
        <w:tc>
          <w:tcPr>
            <w:tcW w:w="963" w:type="dxa"/>
            <w:tcBorders>
              <w:top w:val="nil"/>
              <w:left w:val="nil"/>
              <w:bottom w:val="single" w:sz="8" w:space="0" w:color="auto"/>
              <w:right w:val="single" w:sz="4" w:space="0" w:color="auto"/>
            </w:tcBorders>
            <w:shd w:val="clear" w:color="auto" w:fill="auto"/>
            <w:vAlign w:val="center"/>
            <w:hideMark/>
          </w:tcPr>
          <w:p w14:paraId="64939A5A" w14:textId="77777777" w:rsidR="006B1899" w:rsidRPr="006B1899" w:rsidRDefault="006B1899" w:rsidP="006B1899">
            <w:pPr>
              <w:spacing w:after="0" w:line="240" w:lineRule="auto"/>
              <w:jc w:val="center"/>
              <w:rPr>
                <w:rFonts w:ascii="Calibri" w:eastAsia="Times New Roman" w:hAnsi="Calibri" w:cs="Calibri"/>
                <w:color w:val="000000"/>
                <w:lang w:eastAsia="es-ES"/>
              </w:rPr>
            </w:pPr>
            <w:r w:rsidRPr="006B1899">
              <w:rPr>
                <w:rFonts w:ascii="Calibri" w:eastAsia="Times New Roman" w:hAnsi="Calibri" w:cs="Calibri"/>
                <w:color w:val="000000"/>
                <w:lang w:eastAsia="es-ES"/>
              </w:rPr>
              <w:t>(1,0,1)</w:t>
            </w:r>
          </w:p>
        </w:tc>
        <w:tc>
          <w:tcPr>
            <w:tcW w:w="965" w:type="dxa"/>
            <w:tcBorders>
              <w:top w:val="nil"/>
              <w:left w:val="nil"/>
              <w:bottom w:val="single" w:sz="8" w:space="0" w:color="auto"/>
              <w:right w:val="single" w:sz="4" w:space="0" w:color="auto"/>
            </w:tcBorders>
            <w:shd w:val="clear" w:color="auto" w:fill="auto"/>
            <w:vAlign w:val="center"/>
            <w:hideMark/>
          </w:tcPr>
          <w:p w14:paraId="0D95599F" w14:textId="77777777" w:rsidR="006B1899" w:rsidRPr="006B1899" w:rsidRDefault="006B1899" w:rsidP="006B1899">
            <w:pPr>
              <w:spacing w:after="0" w:line="240" w:lineRule="auto"/>
              <w:jc w:val="center"/>
              <w:rPr>
                <w:rFonts w:ascii="Calibri" w:eastAsia="Times New Roman" w:hAnsi="Calibri" w:cs="Calibri"/>
                <w:color w:val="000000"/>
                <w:lang w:eastAsia="es-ES"/>
              </w:rPr>
            </w:pPr>
            <w:r w:rsidRPr="006B1899">
              <w:rPr>
                <w:rFonts w:ascii="Calibri" w:eastAsia="Times New Roman" w:hAnsi="Calibri" w:cs="Calibri"/>
                <w:color w:val="000000"/>
                <w:lang w:eastAsia="es-ES"/>
              </w:rPr>
              <w:t>(3,4)</w:t>
            </w:r>
          </w:p>
        </w:tc>
        <w:tc>
          <w:tcPr>
            <w:tcW w:w="765" w:type="dxa"/>
            <w:tcBorders>
              <w:top w:val="nil"/>
              <w:left w:val="nil"/>
              <w:bottom w:val="single" w:sz="8" w:space="0" w:color="auto"/>
              <w:right w:val="single" w:sz="4" w:space="0" w:color="auto"/>
            </w:tcBorders>
            <w:shd w:val="clear" w:color="auto" w:fill="auto"/>
            <w:vAlign w:val="center"/>
            <w:hideMark/>
          </w:tcPr>
          <w:p w14:paraId="359BE3F5" w14:textId="77777777" w:rsidR="006B1899" w:rsidRPr="006B1899" w:rsidRDefault="00305110" w:rsidP="006B1899">
            <w:pPr>
              <w:spacing w:after="0" w:line="240" w:lineRule="auto"/>
              <w:jc w:val="center"/>
              <w:rPr>
                <w:rFonts w:ascii="Calibri" w:eastAsia="Times New Roman" w:hAnsi="Calibri" w:cs="Calibri"/>
                <w:color w:val="000000"/>
                <w:lang w:eastAsia="es-ES"/>
              </w:rPr>
            </w:pPr>
            <w:r w:rsidRPr="006B1899">
              <w:rPr>
                <w:rFonts w:ascii="Calibri" w:eastAsia="Times New Roman" w:hAnsi="Calibri" w:cs="Calibri"/>
                <w:color w:val="000000"/>
                <w:lang w:eastAsia="es-ES"/>
              </w:rPr>
              <w:t>S</w:t>
            </w:r>
            <w:r w:rsidR="006B1899" w:rsidRPr="006B1899">
              <w:rPr>
                <w:rFonts w:ascii="Calibri" w:eastAsia="Times New Roman" w:hAnsi="Calibri" w:cs="Calibri"/>
                <w:color w:val="000000"/>
                <w:lang w:eastAsia="es-ES"/>
              </w:rPr>
              <w:t>std</w:t>
            </w:r>
          </w:p>
        </w:tc>
        <w:tc>
          <w:tcPr>
            <w:tcW w:w="982" w:type="dxa"/>
            <w:tcBorders>
              <w:top w:val="nil"/>
              <w:left w:val="nil"/>
              <w:bottom w:val="single" w:sz="8" w:space="0" w:color="auto"/>
              <w:right w:val="single" w:sz="4" w:space="0" w:color="auto"/>
            </w:tcBorders>
            <w:shd w:val="clear" w:color="auto" w:fill="auto"/>
            <w:vAlign w:val="center"/>
            <w:hideMark/>
          </w:tcPr>
          <w:p w14:paraId="3884F483" w14:textId="77777777" w:rsidR="006B1899" w:rsidRPr="006B1899" w:rsidRDefault="006B1899" w:rsidP="006B1899">
            <w:pPr>
              <w:spacing w:after="0" w:line="240" w:lineRule="auto"/>
              <w:jc w:val="center"/>
              <w:rPr>
                <w:rFonts w:ascii="Calibri" w:eastAsia="Times New Roman" w:hAnsi="Calibri" w:cs="Calibri"/>
                <w:color w:val="000000"/>
                <w:lang w:eastAsia="es-ES"/>
              </w:rPr>
            </w:pPr>
            <w:r w:rsidRPr="006B1899">
              <w:rPr>
                <w:rFonts w:ascii="Calibri" w:eastAsia="Times New Roman" w:hAnsi="Calibri" w:cs="Calibri"/>
                <w:color w:val="000000"/>
                <w:lang w:eastAsia="es-ES"/>
              </w:rPr>
              <w:t>0.037</w:t>
            </w:r>
          </w:p>
        </w:tc>
        <w:tc>
          <w:tcPr>
            <w:tcW w:w="1387" w:type="dxa"/>
            <w:tcBorders>
              <w:top w:val="nil"/>
              <w:left w:val="nil"/>
              <w:bottom w:val="single" w:sz="8" w:space="0" w:color="auto"/>
              <w:right w:val="single" w:sz="4" w:space="0" w:color="auto"/>
            </w:tcBorders>
            <w:shd w:val="clear" w:color="auto" w:fill="auto"/>
            <w:vAlign w:val="center"/>
            <w:hideMark/>
          </w:tcPr>
          <w:p w14:paraId="5FA51C81" w14:textId="77777777" w:rsidR="006B1899" w:rsidRPr="006B1899" w:rsidRDefault="006B1899" w:rsidP="006B1899">
            <w:pPr>
              <w:spacing w:after="0" w:line="240" w:lineRule="auto"/>
              <w:jc w:val="center"/>
              <w:rPr>
                <w:rFonts w:ascii="Calibri" w:eastAsia="Times New Roman" w:hAnsi="Calibri" w:cs="Calibri"/>
                <w:color w:val="000000"/>
                <w:lang w:eastAsia="es-ES"/>
              </w:rPr>
            </w:pPr>
            <w:r w:rsidRPr="006B1899">
              <w:rPr>
                <w:rFonts w:ascii="Calibri" w:eastAsia="Times New Roman" w:hAnsi="Calibri" w:cs="Calibri"/>
                <w:color w:val="000000"/>
                <w:lang w:eastAsia="es-ES"/>
              </w:rPr>
              <w:t>-12.122</w:t>
            </w:r>
          </w:p>
        </w:tc>
        <w:tc>
          <w:tcPr>
            <w:tcW w:w="1004" w:type="dxa"/>
            <w:tcBorders>
              <w:top w:val="nil"/>
              <w:left w:val="nil"/>
              <w:bottom w:val="single" w:sz="8" w:space="0" w:color="auto"/>
              <w:right w:val="single" w:sz="4" w:space="0" w:color="auto"/>
            </w:tcBorders>
            <w:shd w:val="clear" w:color="auto" w:fill="auto"/>
            <w:vAlign w:val="center"/>
            <w:hideMark/>
          </w:tcPr>
          <w:p w14:paraId="5C4375AD" w14:textId="77777777" w:rsidR="006B1899" w:rsidRPr="006B1899" w:rsidRDefault="006B1899" w:rsidP="006B1899">
            <w:pPr>
              <w:spacing w:after="0" w:line="240" w:lineRule="auto"/>
              <w:jc w:val="center"/>
              <w:rPr>
                <w:rFonts w:ascii="Calibri" w:eastAsia="Times New Roman" w:hAnsi="Calibri" w:cs="Calibri"/>
                <w:color w:val="000000"/>
                <w:lang w:eastAsia="es-ES"/>
              </w:rPr>
            </w:pPr>
            <w:r w:rsidRPr="006B1899">
              <w:rPr>
                <w:rFonts w:ascii="Calibri" w:eastAsia="Times New Roman" w:hAnsi="Calibri" w:cs="Calibri"/>
                <w:color w:val="000000"/>
                <w:lang w:eastAsia="es-ES"/>
              </w:rPr>
              <w:t>0.970</w:t>
            </w:r>
          </w:p>
        </w:tc>
        <w:tc>
          <w:tcPr>
            <w:tcW w:w="1059" w:type="dxa"/>
            <w:tcBorders>
              <w:top w:val="nil"/>
              <w:left w:val="nil"/>
              <w:bottom w:val="single" w:sz="8" w:space="0" w:color="auto"/>
              <w:right w:val="single" w:sz="8" w:space="0" w:color="auto"/>
            </w:tcBorders>
            <w:shd w:val="clear" w:color="auto" w:fill="auto"/>
            <w:vAlign w:val="center"/>
            <w:hideMark/>
          </w:tcPr>
          <w:p w14:paraId="23064E82" w14:textId="77777777" w:rsidR="006B1899" w:rsidRPr="006B1899" w:rsidRDefault="006B1899" w:rsidP="006B1899">
            <w:pPr>
              <w:spacing w:after="0" w:line="240" w:lineRule="auto"/>
              <w:jc w:val="center"/>
              <w:rPr>
                <w:rFonts w:ascii="Calibri" w:eastAsia="Times New Roman" w:hAnsi="Calibri" w:cs="Calibri"/>
                <w:color w:val="000000"/>
                <w:lang w:eastAsia="es-ES"/>
              </w:rPr>
            </w:pPr>
            <w:r w:rsidRPr="006B1899">
              <w:rPr>
                <w:rFonts w:ascii="Calibri" w:eastAsia="Times New Roman" w:hAnsi="Calibri" w:cs="Calibri"/>
                <w:color w:val="000000"/>
                <w:lang w:eastAsia="es-ES"/>
              </w:rPr>
              <w:t>0.902</w:t>
            </w:r>
          </w:p>
        </w:tc>
      </w:tr>
    </w:tbl>
    <w:p w14:paraId="18076A1D" w14:textId="77777777" w:rsidR="00BD3E31" w:rsidRPr="00AA56B6" w:rsidRDefault="00BD3E31" w:rsidP="00BA2ACD">
      <w:pPr>
        <w:jc w:val="center"/>
        <w:rPr>
          <w:rFonts w:ascii="Times New Roman" w:hAnsi="Times New Roman" w:cs="Times New Roman"/>
          <w:sz w:val="20"/>
          <w:lang w:val="en-US"/>
        </w:rPr>
      </w:pPr>
      <w:r w:rsidRPr="00AA56B6">
        <w:rPr>
          <w:rFonts w:ascii="Times New Roman" w:hAnsi="Times New Roman" w:cs="Times New Roman"/>
          <w:sz w:val="20"/>
          <w:lang w:val="en-US"/>
        </w:rPr>
        <w:t xml:space="preserve">Source: Own </w:t>
      </w:r>
      <w:r w:rsidR="00EF0156">
        <w:rPr>
          <w:rFonts w:ascii="Times New Roman" w:hAnsi="Times New Roman" w:cs="Times New Roman"/>
          <w:sz w:val="20"/>
          <w:lang w:val="en-US"/>
        </w:rPr>
        <w:t>elaboration with data from the E</w:t>
      </w:r>
      <w:r w:rsidRPr="00AA56B6">
        <w:rPr>
          <w:rFonts w:ascii="Times New Roman" w:hAnsi="Times New Roman" w:cs="Times New Roman"/>
          <w:sz w:val="20"/>
          <w:lang w:val="en-US"/>
        </w:rPr>
        <w:t xml:space="preserve">thereum </w:t>
      </w:r>
      <w:r>
        <w:rPr>
          <w:rFonts w:ascii="Times New Roman" w:hAnsi="Times New Roman" w:cs="Times New Roman"/>
          <w:sz w:val="20"/>
          <w:lang w:val="en-US"/>
        </w:rPr>
        <w:t xml:space="preserve">and Bitcoin </w:t>
      </w:r>
      <w:r w:rsidRPr="00AA56B6">
        <w:rPr>
          <w:rFonts w:ascii="Times New Roman" w:hAnsi="Times New Roman" w:cs="Times New Roman"/>
          <w:sz w:val="20"/>
          <w:lang w:val="en-US"/>
        </w:rPr>
        <w:t>website</w:t>
      </w:r>
      <w:r>
        <w:rPr>
          <w:rFonts w:ascii="Times New Roman" w:hAnsi="Times New Roman" w:cs="Times New Roman"/>
          <w:sz w:val="20"/>
          <w:lang w:val="en-US"/>
        </w:rPr>
        <w:t>s.</w:t>
      </w:r>
    </w:p>
    <w:p w14:paraId="6F7EA47D" w14:textId="77777777" w:rsidR="00BD3E31" w:rsidRPr="00BD3E31" w:rsidRDefault="00BD3E31" w:rsidP="00BA2ACD">
      <w:pPr>
        <w:jc w:val="center"/>
        <w:rPr>
          <w:rFonts w:ascii="Times New Roman" w:hAnsi="Times New Roman" w:cs="Times New Roman"/>
          <w:sz w:val="20"/>
          <w:lang w:val="en-US"/>
        </w:rPr>
      </w:pPr>
      <w:r w:rsidRPr="00AA56B6">
        <w:rPr>
          <w:rFonts w:ascii="Times New Roman" w:hAnsi="Times New Roman" w:cs="Times New Roman"/>
          <w:sz w:val="20"/>
          <w:lang w:val="en-US"/>
        </w:rPr>
        <w:t xml:space="preserve">Link: </w:t>
      </w:r>
      <w:r w:rsidRPr="00BD3E31">
        <w:rPr>
          <w:rFonts w:ascii="Times New Roman" w:hAnsi="Times New Roman" w:cs="Times New Roman"/>
          <w:sz w:val="20"/>
          <w:lang w:val="en-US"/>
        </w:rPr>
        <w:t>https://ethereum.org/en/</w:t>
      </w:r>
      <w:r>
        <w:rPr>
          <w:rFonts w:ascii="Times New Roman" w:hAnsi="Times New Roman" w:cs="Times New Roman"/>
          <w:sz w:val="20"/>
          <w:lang w:val="en-US"/>
        </w:rPr>
        <w:t xml:space="preserve"> and </w:t>
      </w:r>
      <w:r w:rsidRPr="001D6C71">
        <w:rPr>
          <w:rFonts w:ascii="Times New Roman" w:hAnsi="Times New Roman" w:cs="Times New Roman"/>
          <w:sz w:val="20"/>
          <w:lang w:val="en-US"/>
        </w:rPr>
        <w:t>https://bitcoin.org/en/</w:t>
      </w:r>
    </w:p>
    <w:p w14:paraId="687933F6" w14:textId="77777777" w:rsidR="00BA2ACD" w:rsidRDefault="00BA2ACD" w:rsidP="004B42B2">
      <w:pPr>
        <w:spacing w:line="480" w:lineRule="auto"/>
        <w:ind w:firstLine="708"/>
        <w:jc w:val="both"/>
        <w:rPr>
          <w:rFonts w:ascii="Times New Roman" w:hAnsi="Times New Roman" w:cs="Times New Roman"/>
          <w:sz w:val="24"/>
          <w:szCs w:val="24"/>
          <w:lang w:val="en-US"/>
        </w:rPr>
      </w:pPr>
    </w:p>
    <w:p w14:paraId="0CCB5B95" w14:textId="77777777" w:rsidR="004B42B2" w:rsidRPr="004B42B2" w:rsidRDefault="004B42B2" w:rsidP="004B42B2">
      <w:pPr>
        <w:spacing w:line="480" w:lineRule="auto"/>
        <w:ind w:firstLine="708"/>
        <w:jc w:val="both"/>
        <w:rPr>
          <w:rFonts w:ascii="Times New Roman" w:hAnsi="Times New Roman" w:cs="Times New Roman"/>
          <w:sz w:val="24"/>
          <w:szCs w:val="24"/>
          <w:lang w:val="en-US"/>
        </w:rPr>
      </w:pPr>
      <w:r w:rsidRPr="004B42B2">
        <w:rPr>
          <w:rFonts w:ascii="Times New Roman" w:hAnsi="Times New Roman" w:cs="Times New Roman"/>
          <w:sz w:val="24"/>
          <w:szCs w:val="24"/>
          <w:lang w:val="en-US"/>
        </w:rPr>
        <w:t xml:space="preserve">If there are no events that change the economic conditions of the cryptocurrency markets, in </w:t>
      </w:r>
      <w:r>
        <w:rPr>
          <w:rFonts w:ascii="Times New Roman" w:hAnsi="Times New Roman" w:cs="Times New Roman"/>
          <w:sz w:val="24"/>
          <w:szCs w:val="24"/>
          <w:lang w:val="en-US"/>
        </w:rPr>
        <w:t>the short term we can say that B</w:t>
      </w:r>
      <w:r w:rsidRPr="004B42B2">
        <w:rPr>
          <w:rFonts w:ascii="Times New Roman" w:hAnsi="Times New Roman" w:cs="Times New Roman"/>
          <w:sz w:val="24"/>
          <w:szCs w:val="24"/>
          <w:lang w:val="en-US"/>
        </w:rPr>
        <w:t>itcoin will maintain a constant trend, with erratic oscillations in the price and downward pressure. In the short term, Ethereum will remain on a downward trend, with erratic fluctuations in price and downward pressure.</w:t>
      </w:r>
      <w:r>
        <w:rPr>
          <w:rFonts w:ascii="Times New Roman" w:hAnsi="Times New Roman" w:cs="Times New Roman"/>
          <w:sz w:val="24"/>
          <w:szCs w:val="24"/>
          <w:lang w:val="en-US"/>
        </w:rPr>
        <w:t xml:space="preserve"> </w:t>
      </w:r>
      <w:r w:rsidRPr="004B42B2">
        <w:rPr>
          <w:rFonts w:ascii="Times New Roman" w:hAnsi="Times New Roman" w:cs="Times New Roman"/>
          <w:sz w:val="24"/>
          <w:szCs w:val="24"/>
          <w:lang w:val="en-US"/>
        </w:rPr>
        <w:t xml:space="preserve">If </w:t>
      </w:r>
      <w:r w:rsidRPr="004B42B2">
        <w:rPr>
          <w:rFonts w:ascii="Times New Roman" w:hAnsi="Times New Roman" w:cs="Times New Roman"/>
          <w:sz w:val="24"/>
          <w:szCs w:val="24"/>
          <w:lang w:val="en-US"/>
        </w:rPr>
        <w:lastRenderedPageBreak/>
        <w:t>conditions do not change, in the long term cryptocurrencies will tend to devalue due to the downward pressure exerted by volatility, the distrust of the markets, the low liquidity and acceptance of them in other markets and their inability to constitute themselves as real competitors of legal tender currencies.</w:t>
      </w:r>
      <w:r>
        <w:rPr>
          <w:rFonts w:ascii="Times New Roman" w:hAnsi="Times New Roman" w:cs="Times New Roman"/>
          <w:b/>
          <w:sz w:val="24"/>
          <w:szCs w:val="24"/>
          <w:lang w:val="en-US"/>
        </w:rPr>
        <w:tab/>
      </w:r>
    </w:p>
    <w:p w14:paraId="7085163A" w14:textId="77777777" w:rsidR="004B42B2" w:rsidRPr="004B42B2" w:rsidRDefault="004B42B2" w:rsidP="004B42B2">
      <w:pPr>
        <w:spacing w:line="480" w:lineRule="auto"/>
        <w:ind w:firstLine="708"/>
        <w:jc w:val="both"/>
        <w:rPr>
          <w:rFonts w:ascii="Times New Roman" w:hAnsi="Times New Roman" w:cs="Times New Roman"/>
          <w:sz w:val="24"/>
          <w:szCs w:val="24"/>
          <w:lang w:val="en-US"/>
        </w:rPr>
      </w:pPr>
      <w:r w:rsidRPr="004B42B2">
        <w:rPr>
          <w:rFonts w:ascii="Times New Roman" w:hAnsi="Times New Roman" w:cs="Times New Roman"/>
          <w:sz w:val="24"/>
          <w:szCs w:val="24"/>
          <w:lang w:val="en-US"/>
        </w:rPr>
        <w:t xml:space="preserve">An event that can help revalue cryptocurrencies is the use of technology and its consolidation at the international level. Recall that Ethereum is also a platform with technology for smart contracts. Furthermore, China launched its own official cryptocurrency as a legal means of payment, the e-RMB, used mainly in foreign operations, which could lead to a new cryptocurrency </w:t>
      </w:r>
      <w:commentRangeStart w:id="37"/>
      <w:r w:rsidRPr="004B42B2">
        <w:rPr>
          <w:rFonts w:ascii="Times New Roman" w:hAnsi="Times New Roman" w:cs="Times New Roman"/>
          <w:sz w:val="24"/>
          <w:szCs w:val="24"/>
          <w:lang w:val="en-US"/>
        </w:rPr>
        <w:t>boom</w:t>
      </w:r>
      <w:commentRangeEnd w:id="37"/>
      <w:r w:rsidR="00B91255">
        <w:rPr>
          <w:rStyle w:val="Refdecomentario"/>
        </w:rPr>
        <w:commentReference w:id="37"/>
      </w:r>
      <w:r w:rsidRPr="004B42B2">
        <w:rPr>
          <w:rFonts w:ascii="Times New Roman" w:hAnsi="Times New Roman" w:cs="Times New Roman"/>
          <w:sz w:val="24"/>
          <w:szCs w:val="24"/>
          <w:lang w:val="en-US"/>
        </w:rPr>
        <w:t>.</w:t>
      </w:r>
    </w:p>
    <w:p w14:paraId="3CB2AAA1" w14:textId="77777777" w:rsidR="0094656E" w:rsidRPr="00317E15" w:rsidRDefault="0094656E" w:rsidP="0094656E">
      <w:pPr>
        <w:spacing w:line="480" w:lineRule="auto"/>
        <w:jc w:val="both"/>
        <w:rPr>
          <w:rFonts w:ascii="Times New Roman" w:hAnsi="Times New Roman" w:cs="Times New Roman"/>
          <w:b/>
          <w:sz w:val="24"/>
          <w:szCs w:val="24"/>
          <w:lang w:val="en-US"/>
        </w:rPr>
      </w:pPr>
      <w:commentRangeStart w:id="38"/>
      <w:r w:rsidRPr="00317E15">
        <w:rPr>
          <w:rFonts w:ascii="Times New Roman" w:hAnsi="Times New Roman" w:cs="Times New Roman"/>
          <w:b/>
          <w:sz w:val="24"/>
          <w:szCs w:val="24"/>
          <w:lang w:val="en-US"/>
        </w:rPr>
        <w:t>Cryptocurrencies and financial bubbles</w:t>
      </w:r>
      <w:r>
        <w:rPr>
          <w:rFonts w:ascii="Times New Roman" w:hAnsi="Times New Roman" w:cs="Times New Roman"/>
          <w:b/>
          <w:sz w:val="24"/>
          <w:szCs w:val="24"/>
          <w:lang w:val="en-US"/>
        </w:rPr>
        <w:t xml:space="preserve"> </w:t>
      </w:r>
      <w:commentRangeEnd w:id="38"/>
      <w:r w:rsidR="00B91255">
        <w:rPr>
          <w:rStyle w:val="Refdecomentario"/>
        </w:rPr>
        <w:commentReference w:id="38"/>
      </w:r>
    </w:p>
    <w:p w14:paraId="2D48AA32" w14:textId="77777777" w:rsidR="0094656E" w:rsidRDefault="0094656E" w:rsidP="0094656E">
      <w:pPr>
        <w:spacing w:line="480" w:lineRule="auto"/>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Some of the most famous bubbles in history are: The Tulip Bubble 1634-1637, where the price of tulip bulbs reached stratospheric levels of almost 500% more, a tulip could buy a house! The MMM pyramid in Russia 1994, where Sergei Mavrody promised 3000% returns per year in his shell company MMM that produced nothing and had no assets, with an unexpected rise in the share price from 1,600 rubles to 105,000 rubles. Most surprising of all, after the bubble burst, Mavrody appeared as an advocate for shareholders with the government and won the game. The Madoff 2008 scandal, another shell company on Wall Street whose returns were paid for with new cus</w:t>
      </w:r>
      <w:r>
        <w:rPr>
          <w:rFonts w:ascii="Times New Roman" w:hAnsi="Times New Roman" w:cs="Times New Roman"/>
          <w:sz w:val="24"/>
          <w:szCs w:val="24"/>
          <w:lang w:val="en-US"/>
        </w:rPr>
        <w:t>tomers entering the system, a $</w:t>
      </w:r>
      <w:r w:rsidRPr="005015FB">
        <w:rPr>
          <w:rFonts w:ascii="Times New Roman" w:hAnsi="Times New Roman" w:cs="Times New Roman"/>
          <w:sz w:val="24"/>
          <w:szCs w:val="24"/>
          <w:lang w:val="en-US"/>
        </w:rPr>
        <w:t>50 million marketing scam.</w:t>
      </w:r>
    </w:p>
    <w:p w14:paraId="57B6137C" w14:textId="77777777" w:rsidR="0094656E" w:rsidRDefault="0094656E" w:rsidP="0094656E">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 xml:space="preserve">According to Evannof et al. (2012, p.1), a bubble exists when the market price of an asset exceeds its price determined by fundamental factors by a significant amount for a prolonged period. Excitement about a new product could create an overestimation of demand, the people trust that the product represents a viable instrument of sustained growth, and </w:t>
      </w:r>
      <w:r>
        <w:rPr>
          <w:rFonts w:ascii="Times New Roman" w:hAnsi="Times New Roman" w:cs="Times New Roman"/>
          <w:sz w:val="24"/>
          <w:szCs w:val="24"/>
          <w:lang w:val="en-US"/>
        </w:rPr>
        <w:t>this leads to high prices, the “momentum”</w:t>
      </w:r>
      <w:r w:rsidRPr="005015FB">
        <w:rPr>
          <w:rFonts w:ascii="Times New Roman" w:hAnsi="Times New Roman" w:cs="Times New Roman"/>
          <w:sz w:val="24"/>
          <w:szCs w:val="24"/>
          <w:lang w:val="en-US"/>
        </w:rPr>
        <w:t xml:space="preserve"> when the price of assets reaches </w:t>
      </w:r>
      <w:r w:rsidRPr="005015FB">
        <w:rPr>
          <w:rFonts w:ascii="Times New Roman" w:hAnsi="Times New Roman" w:cs="Times New Roman"/>
          <w:sz w:val="24"/>
          <w:szCs w:val="24"/>
          <w:lang w:val="en-US"/>
        </w:rPr>
        <w:lastRenderedPageBreak/>
        <w:t xml:space="preserve">its climax (see Chang et al., 2016, p.2). Normally, the price curve of a new technological product has a positive slope, due to expectations and advertising. Then comes the price spike and the market disappointment. If the product works, a gradual recovery comes to give way to the productivity stage, where the product is consolidated. On the other hand, say Tikhonov et al. (2016, p.6811), the characteristics of a financial bubble are high price volatility and a high trading volume. Both present in the cryptocurrencies that are traded in the markets. Additionally, bubbles tend to have excess liquidity and credit, although in the case that concerns us, it is rather scarce. In the assumption that cryptocurrencies are a bubble, for now there is no bank intervention. But even in this case, it could create distortions in investments and consumption. </w:t>
      </w:r>
      <w:r>
        <w:rPr>
          <w:rFonts w:ascii="Times New Roman" w:hAnsi="Times New Roman" w:cs="Times New Roman"/>
          <w:sz w:val="24"/>
          <w:szCs w:val="24"/>
          <w:lang w:val="en-US"/>
        </w:rPr>
        <w:tab/>
      </w:r>
    </w:p>
    <w:p w14:paraId="7F165548" w14:textId="77777777" w:rsidR="0094656E" w:rsidRDefault="0094656E" w:rsidP="0094656E">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For Blanchard et al. (2012, p. 355) speculative bubbles in financial markets are rational: “In a speculative bubble, the price of the shares is higher than their fundamental value. Investors are willing to pay a high price for the shares because they think they will be able to sell them at an even higher price.” The current finances are speculative, therefore, they contain within them the seed of a crisis, and this is one of the consequences of forgetting the price of production in the finances. Bifo (2014, p.133) says that: “The destruction of the real world begins when valorization is emancipated from the production of useful things and when value is self-replicating in the field of finance. The emancipation of value from the referent leads to the destruction of the existing world.” And it coincides with the opinions of Dr. Anwar Shaikh that capitalism is an unstable, turbulent, disorderly system, all the series within it are volatile, precisely because they are built on expectations for the future.</w:t>
      </w:r>
    </w:p>
    <w:p w14:paraId="16D2B82D" w14:textId="77777777" w:rsidR="0094656E" w:rsidRDefault="0094656E" w:rsidP="0094656E">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A bubble is created over a promising asset, when investors place their trust in certain instruments because of their ability to capitalize profits quickly, where profits come from asset</w:t>
      </w:r>
      <w:r w:rsidR="004F03E0">
        <w:rPr>
          <w:rFonts w:ascii="Times New Roman" w:hAnsi="Times New Roman" w:cs="Times New Roman"/>
          <w:sz w:val="24"/>
          <w:szCs w:val="24"/>
          <w:lang w:val="en-US"/>
        </w:rPr>
        <w:t xml:space="preserve"> trading, rather than</w:t>
      </w:r>
      <w:r w:rsidRPr="005015FB">
        <w:rPr>
          <w:rFonts w:ascii="Times New Roman" w:hAnsi="Times New Roman" w:cs="Times New Roman"/>
          <w:sz w:val="24"/>
          <w:szCs w:val="24"/>
          <w:lang w:val="en-US"/>
        </w:rPr>
        <w:t xml:space="preserve"> their productive capacity. Financial bubbles are </w:t>
      </w:r>
      <w:r w:rsidRPr="005015FB">
        <w:rPr>
          <w:rFonts w:ascii="Times New Roman" w:hAnsi="Times New Roman" w:cs="Times New Roman"/>
          <w:sz w:val="24"/>
          <w:szCs w:val="24"/>
          <w:lang w:val="en-US"/>
        </w:rPr>
        <w:lastRenderedPageBreak/>
        <w:t>consistent with the rational behavior of economic agents, but mainly with the optimism of investors. Easy money is synonymous with unproductive money. Investments deviate from those businesses that can produce tangible goods within the real economy. This does not mean that cryptocurrencies cannot become a currency, but that at present, they seem more like a financial bubble. Risk-averse investors should be very careful with these types of instruments. We must remember that in its beginnings all technological developments have had great volatility and there has been speculation with them. This is due to the fact that the way of financing the projects is through venture capital, som</w:t>
      </w:r>
      <w:r>
        <w:rPr>
          <w:rFonts w:ascii="Times New Roman" w:hAnsi="Times New Roman" w:cs="Times New Roman"/>
          <w:sz w:val="24"/>
          <w:szCs w:val="24"/>
          <w:lang w:val="en-US"/>
        </w:rPr>
        <w:t>e are achieved, others are not.</w:t>
      </w:r>
      <w:r>
        <w:rPr>
          <w:rFonts w:ascii="Times New Roman" w:hAnsi="Times New Roman" w:cs="Times New Roman"/>
          <w:sz w:val="24"/>
          <w:szCs w:val="24"/>
          <w:lang w:val="en-US"/>
        </w:rPr>
        <w:tab/>
      </w:r>
    </w:p>
    <w:p w14:paraId="2CF04421" w14:textId="77777777" w:rsidR="0094656E" w:rsidRPr="005015FB" w:rsidRDefault="0094656E" w:rsidP="0094656E">
      <w:pPr>
        <w:spacing w:line="480" w:lineRule="auto"/>
        <w:ind w:firstLine="708"/>
        <w:jc w:val="both"/>
        <w:rPr>
          <w:rFonts w:ascii="Times New Roman" w:hAnsi="Times New Roman" w:cs="Times New Roman"/>
          <w:sz w:val="24"/>
          <w:szCs w:val="24"/>
          <w:lang w:val="en-US"/>
        </w:rPr>
      </w:pPr>
      <w:commentRangeStart w:id="39"/>
      <w:r w:rsidRPr="005015FB">
        <w:rPr>
          <w:rFonts w:ascii="Times New Roman" w:hAnsi="Times New Roman" w:cs="Times New Roman"/>
          <w:sz w:val="24"/>
          <w:szCs w:val="24"/>
          <w:lang w:val="en-US"/>
        </w:rPr>
        <w:t>Remember that cryptocurrencies are not illegal, the government could intervene but only to regulate the market, it is the responsibility of each investor to take the risk acco</w:t>
      </w:r>
      <w:r>
        <w:rPr>
          <w:rFonts w:ascii="Times New Roman" w:hAnsi="Times New Roman" w:cs="Times New Roman"/>
          <w:sz w:val="24"/>
          <w:szCs w:val="24"/>
          <w:lang w:val="en-US"/>
        </w:rPr>
        <w:t xml:space="preserve">rding to their investment plans. </w:t>
      </w:r>
      <w:r w:rsidRPr="0043643C">
        <w:rPr>
          <w:rFonts w:ascii="Times New Roman" w:hAnsi="Times New Roman" w:cs="Times New Roman"/>
          <w:sz w:val="24"/>
          <w:szCs w:val="24"/>
          <w:lang w:val="en-US"/>
        </w:rPr>
        <w:t>This does not mean that cryptocurrencies are a financial bubble, it means that they have some of their characteristics and that they can become one</w:t>
      </w:r>
      <w:commentRangeEnd w:id="39"/>
      <w:r w:rsidR="00B91255">
        <w:rPr>
          <w:rStyle w:val="Refdecomentario"/>
        </w:rPr>
        <w:commentReference w:id="39"/>
      </w:r>
      <w:r w:rsidRPr="0043643C">
        <w:rPr>
          <w:rFonts w:ascii="Times New Roman" w:hAnsi="Times New Roman" w:cs="Times New Roman"/>
          <w:sz w:val="24"/>
          <w:szCs w:val="24"/>
          <w:lang w:val="en-US"/>
        </w:rPr>
        <w:t>.</w:t>
      </w:r>
    </w:p>
    <w:p w14:paraId="18727F28" w14:textId="77777777" w:rsidR="005015FB" w:rsidRPr="00CD20EB" w:rsidRDefault="005015FB" w:rsidP="005015FB">
      <w:pPr>
        <w:spacing w:line="480" w:lineRule="auto"/>
        <w:jc w:val="both"/>
        <w:rPr>
          <w:rFonts w:ascii="Times New Roman" w:hAnsi="Times New Roman" w:cs="Times New Roman"/>
          <w:b/>
          <w:sz w:val="24"/>
          <w:szCs w:val="24"/>
          <w:lang w:val="en-US"/>
        </w:rPr>
      </w:pPr>
      <w:r w:rsidRPr="00317E15">
        <w:rPr>
          <w:rFonts w:ascii="Times New Roman" w:hAnsi="Times New Roman" w:cs="Times New Roman"/>
          <w:b/>
          <w:sz w:val="24"/>
          <w:szCs w:val="24"/>
          <w:lang w:val="en-US"/>
        </w:rPr>
        <w:t>Inflation and monetary policy</w:t>
      </w:r>
    </w:p>
    <w:p w14:paraId="7B84DAD9" w14:textId="77777777" w:rsidR="00B80400" w:rsidRPr="00B80400" w:rsidRDefault="005015FB" w:rsidP="00B80400">
      <w:pPr>
        <w:spacing w:line="480" w:lineRule="auto"/>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With the use of cryptocurrencies, monetary policy would change radically, because the current ba</w:t>
      </w:r>
      <w:r w:rsidR="004D7FB1">
        <w:rPr>
          <w:rFonts w:ascii="Times New Roman" w:hAnsi="Times New Roman" w:cs="Times New Roman"/>
          <w:sz w:val="24"/>
          <w:szCs w:val="24"/>
          <w:lang w:val="en-US"/>
        </w:rPr>
        <w:t xml:space="preserve">nking system is based on credit, but credit is determined by the interest rate and interest rate </w:t>
      </w:r>
      <w:r w:rsidR="009C0DD1" w:rsidRPr="009C0DD1">
        <w:rPr>
          <w:rFonts w:ascii="Times New Roman" w:hAnsi="Times New Roman" w:cs="Times New Roman"/>
          <w:sz w:val="24"/>
          <w:szCs w:val="24"/>
          <w:lang w:val="en-US"/>
        </w:rPr>
        <w:t>would disappear</w:t>
      </w:r>
      <w:r w:rsidR="004D7FB1">
        <w:rPr>
          <w:rFonts w:ascii="Times New Roman" w:hAnsi="Times New Roman" w:cs="Times New Roman"/>
          <w:sz w:val="24"/>
          <w:szCs w:val="24"/>
          <w:lang w:val="en-US"/>
        </w:rPr>
        <w:t xml:space="preserve"> with cryptocurrencies</w:t>
      </w:r>
      <w:r w:rsidR="003D1221">
        <w:rPr>
          <w:rFonts w:ascii="Times New Roman" w:hAnsi="Times New Roman" w:cs="Times New Roman"/>
          <w:sz w:val="24"/>
          <w:szCs w:val="24"/>
          <w:lang w:val="en-US"/>
        </w:rPr>
        <w:t xml:space="preserve">. In </w:t>
      </w:r>
      <w:r w:rsidR="003D1221" w:rsidRPr="003D1221">
        <w:rPr>
          <w:rFonts w:ascii="Times New Roman" w:hAnsi="Times New Roman" w:cs="Times New Roman"/>
          <w:sz w:val="24"/>
          <w:szCs w:val="24"/>
          <w:lang w:val="en-US"/>
        </w:rPr>
        <w:t xml:space="preserve">the digital currency system, there is no monetary expansion and </w:t>
      </w:r>
      <w:r w:rsidR="00B742E4">
        <w:rPr>
          <w:rFonts w:ascii="Times New Roman" w:hAnsi="Times New Roman" w:cs="Times New Roman"/>
          <w:sz w:val="24"/>
          <w:szCs w:val="24"/>
          <w:lang w:val="en-US"/>
        </w:rPr>
        <w:t xml:space="preserve">no </w:t>
      </w:r>
      <w:r w:rsidR="003D1221" w:rsidRPr="003D1221">
        <w:rPr>
          <w:rFonts w:ascii="Times New Roman" w:hAnsi="Times New Roman" w:cs="Times New Roman"/>
          <w:sz w:val="24"/>
          <w:szCs w:val="24"/>
          <w:lang w:val="en-US"/>
        </w:rPr>
        <w:t>contraction</w:t>
      </w:r>
      <w:r w:rsidR="00B742E4">
        <w:rPr>
          <w:rFonts w:ascii="Times New Roman" w:hAnsi="Times New Roman" w:cs="Times New Roman"/>
          <w:sz w:val="24"/>
          <w:szCs w:val="24"/>
          <w:lang w:val="en-US"/>
        </w:rPr>
        <w:t xml:space="preserve"> too</w:t>
      </w:r>
      <w:r w:rsidR="003D1221" w:rsidRPr="003D1221">
        <w:rPr>
          <w:rFonts w:ascii="Times New Roman" w:hAnsi="Times New Roman" w:cs="Times New Roman"/>
          <w:sz w:val="24"/>
          <w:szCs w:val="24"/>
          <w:lang w:val="en-US"/>
        </w:rPr>
        <w:t>, the supply is determined at all times by the blocks generated</w:t>
      </w:r>
      <w:r w:rsidR="009C0DD1">
        <w:rPr>
          <w:rFonts w:ascii="Times New Roman" w:hAnsi="Times New Roman" w:cs="Times New Roman"/>
          <w:sz w:val="24"/>
          <w:szCs w:val="24"/>
          <w:lang w:val="en-US"/>
        </w:rPr>
        <w:t xml:space="preserve"> </w:t>
      </w:r>
      <w:r w:rsidR="009C0DD1" w:rsidRPr="009C0DD1">
        <w:rPr>
          <w:rFonts w:ascii="Times New Roman" w:hAnsi="Times New Roman" w:cs="Times New Roman"/>
          <w:sz w:val="24"/>
          <w:szCs w:val="24"/>
          <w:lang w:val="en-US"/>
        </w:rPr>
        <w:t>in the system</w:t>
      </w:r>
      <w:r w:rsidR="003D1221" w:rsidRPr="003D1221">
        <w:rPr>
          <w:rFonts w:ascii="Times New Roman" w:hAnsi="Times New Roman" w:cs="Times New Roman"/>
          <w:sz w:val="24"/>
          <w:szCs w:val="24"/>
          <w:lang w:val="en-US"/>
        </w:rPr>
        <w:t>, the main determinant of the price of money is supply and demand.</w:t>
      </w:r>
      <w:r w:rsidR="00BA2ACD">
        <w:rPr>
          <w:rFonts w:ascii="Times New Roman" w:hAnsi="Times New Roman" w:cs="Times New Roman"/>
          <w:sz w:val="24"/>
          <w:szCs w:val="24"/>
          <w:lang w:val="en-US"/>
        </w:rPr>
        <w:t xml:space="preserve"> </w:t>
      </w:r>
      <w:r w:rsidR="00BA2ACD" w:rsidRPr="00BA2ACD">
        <w:rPr>
          <w:rFonts w:ascii="Times New Roman" w:hAnsi="Times New Roman" w:cs="Times New Roman"/>
          <w:sz w:val="24"/>
          <w:szCs w:val="24"/>
          <w:lang w:val="en-US"/>
        </w:rPr>
        <w:t>The supply of credits would be determined by the accumulation of cryptocurrencies by</w:t>
      </w:r>
      <w:r w:rsidR="00BA2ACD">
        <w:rPr>
          <w:rFonts w:ascii="Times New Roman" w:hAnsi="Times New Roman" w:cs="Times New Roman"/>
          <w:sz w:val="24"/>
          <w:szCs w:val="24"/>
          <w:lang w:val="en-US"/>
        </w:rPr>
        <w:t xml:space="preserve"> economic agents, mainly banks</w:t>
      </w:r>
      <w:r w:rsidR="00BA2ACD" w:rsidRPr="00BA2ACD">
        <w:rPr>
          <w:rFonts w:ascii="Times New Roman" w:hAnsi="Times New Roman" w:cs="Times New Roman"/>
          <w:sz w:val="24"/>
          <w:szCs w:val="24"/>
          <w:lang w:val="en-US"/>
        </w:rPr>
        <w:t>, not by the interest rate.</w:t>
      </w:r>
    </w:p>
    <w:p w14:paraId="32CCB550" w14:textId="77777777" w:rsidR="003A730D" w:rsidRDefault="00B80400" w:rsidP="00B80400">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w:t>
      </w:r>
      <w:r w:rsidRPr="00B80400">
        <w:rPr>
          <w:rFonts w:ascii="Times New Roman" w:hAnsi="Times New Roman" w:cs="Times New Roman"/>
          <w:sz w:val="24"/>
          <w:szCs w:val="24"/>
          <w:lang w:val="en-US"/>
        </w:rPr>
        <w:t>ctually</w:t>
      </w:r>
      <w:r>
        <w:rPr>
          <w:rFonts w:ascii="Times New Roman" w:hAnsi="Times New Roman" w:cs="Times New Roman"/>
          <w:sz w:val="24"/>
          <w:szCs w:val="24"/>
          <w:lang w:val="en-US"/>
        </w:rPr>
        <w:t>, the interest rate i</w:t>
      </w:r>
      <w:r w:rsidR="00BD2D79" w:rsidRPr="00BD2D79">
        <w:rPr>
          <w:rFonts w:ascii="Times New Roman" w:hAnsi="Times New Roman" w:cs="Times New Roman"/>
          <w:sz w:val="24"/>
          <w:szCs w:val="24"/>
          <w:lang w:val="en-US"/>
        </w:rPr>
        <w:t>s the price of money. The interest rate defines</w:t>
      </w:r>
      <w:r w:rsidR="009C0DD1">
        <w:rPr>
          <w:rFonts w:ascii="Times New Roman" w:hAnsi="Times New Roman" w:cs="Times New Roman"/>
          <w:sz w:val="24"/>
          <w:szCs w:val="24"/>
          <w:lang w:val="en-US"/>
        </w:rPr>
        <w:t xml:space="preserve"> the monetary system by stablish</w:t>
      </w:r>
      <w:r w:rsidR="00BD2D79" w:rsidRPr="00BD2D79">
        <w:rPr>
          <w:rFonts w:ascii="Times New Roman" w:hAnsi="Times New Roman" w:cs="Times New Roman"/>
          <w:sz w:val="24"/>
          <w:szCs w:val="24"/>
          <w:lang w:val="en-US"/>
        </w:rPr>
        <w:t xml:space="preserve"> the money supply, because through it, credit expands from central banks to commercial banks a</w:t>
      </w:r>
      <w:r>
        <w:rPr>
          <w:rFonts w:ascii="Times New Roman" w:hAnsi="Times New Roman" w:cs="Times New Roman"/>
          <w:sz w:val="24"/>
          <w:szCs w:val="24"/>
          <w:lang w:val="en-US"/>
        </w:rPr>
        <w:t>nd from these to companies and</w:t>
      </w:r>
      <w:r w:rsidR="00BD2D79" w:rsidRPr="00BD2D79">
        <w:rPr>
          <w:rFonts w:ascii="Times New Roman" w:hAnsi="Times New Roman" w:cs="Times New Roman"/>
          <w:sz w:val="24"/>
          <w:szCs w:val="24"/>
          <w:lang w:val="en-US"/>
        </w:rPr>
        <w:t xml:space="preserve"> holders.</w:t>
      </w:r>
    </w:p>
    <w:p w14:paraId="725488EA" w14:textId="77777777" w:rsidR="00B742E4" w:rsidRPr="005015FB" w:rsidRDefault="00B742E4" w:rsidP="00B742E4">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 xml:space="preserve">Using cryptocurrencies as the official currency would put us in a perpetual liquidity trap, where the interest rate would no longer be effective as a monetary policy instrument. However, the fiscal policy would be </w:t>
      </w:r>
      <w:r w:rsidR="009C0DD1">
        <w:rPr>
          <w:rFonts w:ascii="Times New Roman" w:hAnsi="Times New Roman" w:cs="Times New Roman"/>
          <w:sz w:val="24"/>
          <w:szCs w:val="24"/>
          <w:lang w:val="en-US"/>
        </w:rPr>
        <w:t xml:space="preserve">more </w:t>
      </w:r>
      <w:r w:rsidRPr="005015FB">
        <w:rPr>
          <w:rFonts w:ascii="Times New Roman" w:hAnsi="Times New Roman" w:cs="Times New Roman"/>
          <w:sz w:val="24"/>
          <w:szCs w:val="24"/>
          <w:lang w:val="en-US"/>
        </w:rPr>
        <w:t>effective, since the withholding of taxes would be automatic. On the other hand, this will prevent any government in the world from benefiting at the expense of other countries by the mere fact that its currency is used in international trade transactions.</w:t>
      </w:r>
      <w:r>
        <w:rPr>
          <w:rFonts w:ascii="Times New Roman" w:hAnsi="Times New Roman" w:cs="Times New Roman"/>
          <w:sz w:val="24"/>
          <w:szCs w:val="24"/>
          <w:lang w:val="en-US"/>
        </w:rPr>
        <w:t xml:space="preserve"> </w:t>
      </w:r>
    </w:p>
    <w:p w14:paraId="30156475" w14:textId="77777777" w:rsidR="0096317C" w:rsidRPr="005015FB" w:rsidRDefault="0096317C" w:rsidP="0096317C">
      <w:pPr>
        <w:spacing w:line="480" w:lineRule="auto"/>
        <w:ind w:firstLine="708"/>
        <w:jc w:val="both"/>
        <w:rPr>
          <w:rFonts w:ascii="Times New Roman" w:hAnsi="Times New Roman" w:cs="Times New Roman"/>
          <w:sz w:val="24"/>
          <w:szCs w:val="24"/>
          <w:lang w:val="en-US"/>
        </w:rPr>
      </w:pPr>
      <w:r w:rsidRPr="00B742E4">
        <w:rPr>
          <w:rFonts w:ascii="Times New Roman" w:hAnsi="Times New Roman" w:cs="Times New Roman"/>
          <w:sz w:val="24"/>
          <w:szCs w:val="24"/>
          <w:lang w:val="en-US"/>
        </w:rPr>
        <w:t>The advantage of having a cryptocurrency is that there would be no monetary inflation.</w:t>
      </w:r>
      <w:r>
        <w:rPr>
          <w:rFonts w:ascii="Times New Roman" w:hAnsi="Times New Roman" w:cs="Times New Roman"/>
          <w:sz w:val="24"/>
          <w:szCs w:val="24"/>
          <w:lang w:val="en-US"/>
        </w:rPr>
        <w:t xml:space="preserve"> </w:t>
      </w:r>
      <w:r w:rsidRPr="005015FB">
        <w:rPr>
          <w:rFonts w:ascii="Times New Roman" w:hAnsi="Times New Roman" w:cs="Times New Roman"/>
          <w:sz w:val="24"/>
          <w:szCs w:val="24"/>
          <w:lang w:val="en-US"/>
        </w:rPr>
        <w:t xml:space="preserve">The process to issue cryptocurrencies (see Nakamoto, 2008, p.4) does not generate inflation as in the case of fiat money. </w:t>
      </w:r>
    </w:p>
    <w:p w14:paraId="3FBBA243" w14:textId="77777777" w:rsidR="00BA2ACD" w:rsidRPr="00BA2ACD" w:rsidRDefault="00B742E4" w:rsidP="00BA2ACD">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The monetary issue to increase employmen</w:t>
      </w:r>
      <w:r>
        <w:rPr>
          <w:rFonts w:ascii="Times New Roman" w:hAnsi="Times New Roman" w:cs="Times New Roman"/>
          <w:sz w:val="24"/>
          <w:szCs w:val="24"/>
          <w:lang w:val="en-US"/>
        </w:rPr>
        <w:t xml:space="preserve">t generates inflation. </w:t>
      </w:r>
      <w:r w:rsidRPr="005015FB">
        <w:rPr>
          <w:rFonts w:ascii="Times New Roman" w:hAnsi="Times New Roman" w:cs="Times New Roman"/>
          <w:sz w:val="24"/>
          <w:szCs w:val="24"/>
          <w:lang w:val="en-US"/>
        </w:rPr>
        <w:t xml:space="preserve">One of the premises of Keynesian economics par excellence is to increase the existing money supply to increase the level of employment, but this path is artificial and unstable, says Hayek (1976, p.11), because it results in permanent fluctuations in the economy and a sustained increase in inflation. In this scenario, it is necessary to protect the value of the currency against ineffective short-term policies and governments prone to waste and to obtain easy money. </w:t>
      </w:r>
      <w:r w:rsidR="009C0DD1">
        <w:rPr>
          <w:rFonts w:ascii="Times New Roman" w:hAnsi="Times New Roman" w:cs="Times New Roman"/>
          <w:sz w:val="24"/>
          <w:szCs w:val="24"/>
          <w:lang w:val="en-US"/>
        </w:rPr>
        <w:t>Recall that a</w:t>
      </w:r>
      <w:r w:rsidR="005015FB" w:rsidRPr="005015FB">
        <w:rPr>
          <w:rFonts w:ascii="Times New Roman" w:hAnsi="Times New Roman" w:cs="Times New Roman"/>
          <w:sz w:val="24"/>
          <w:szCs w:val="24"/>
          <w:lang w:val="en-US"/>
        </w:rPr>
        <w:t xml:space="preserve"> </w:t>
      </w:r>
      <w:r w:rsidR="005015FB" w:rsidRPr="009C0DD1">
        <w:rPr>
          <w:rFonts w:ascii="Times New Roman" w:hAnsi="Times New Roman" w:cs="Times New Roman"/>
          <w:i/>
          <w:sz w:val="24"/>
          <w:szCs w:val="24"/>
          <w:lang w:val="en-US"/>
        </w:rPr>
        <w:t>sine qua non</w:t>
      </w:r>
      <w:r w:rsidR="005015FB" w:rsidRPr="005015FB">
        <w:rPr>
          <w:rFonts w:ascii="Times New Roman" w:hAnsi="Times New Roman" w:cs="Times New Roman"/>
          <w:sz w:val="24"/>
          <w:szCs w:val="24"/>
          <w:lang w:val="en-US"/>
        </w:rPr>
        <w:t xml:space="preserve"> for currency overvaluation is the power to monopolize the coinage and to mandate its use as legal tender (see Mundel</w:t>
      </w:r>
      <w:r w:rsidR="00BD3E31">
        <w:rPr>
          <w:rFonts w:ascii="Times New Roman" w:hAnsi="Times New Roman" w:cs="Times New Roman"/>
          <w:sz w:val="24"/>
          <w:szCs w:val="24"/>
          <w:lang w:val="en-US"/>
        </w:rPr>
        <w:t>l</w:t>
      </w:r>
      <w:r w:rsidR="005015FB" w:rsidRPr="005015FB">
        <w:rPr>
          <w:rFonts w:ascii="Times New Roman" w:hAnsi="Times New Roman" w:cs="Times New Roman"/>
          <w:sz w:val="24"/>
          <w:szCs w:val="24"/>
          <w:lang w:val="en-US"/>
        </w:rPr>
        <w:t xml:space="preserve">, 1998). </w:t>
      </w:r>
    </w:p>
    <w:p w14:paraId="1C4CC24D" w14:textId="77777777" w:rsidR="005015FB" w:rsidRPr="0026051A" w:rsidRDefault="00BA2ACD" w:rsidP="00BA2ACD">
      <w:pPr>
        <w:spacing w:line="480" w:lineRule="auto"/>
        <w:ind w:firstLine="708"/>
        <w:jc w:val="both"/>
        <w:rPr>
          <w:rFonts w:ascii="Times New Roman" w:hAnsi="Times New Roman" w:cs="Times New Roman"/>
          <w:sz w:val="24"/>
          <w:szCs w:val="24"/>
          <w:lang w:val="en-US"/>
        </w:rPr>
      </w:pPr>
      <w:r w:rsidRPr="00BA2ACD">
        <w:rPr>
          <w:rFonts w:ascii="Times New Roman" w:hAnsi="Times New Roman" w:cs="Times New Roman"/>
          <w:sz w:val="24"/>
          <w:szCs w:val="24"/>
          <w:lang w:val="en-US"/>
        </w:rPr>
        <w:t>Although in theory inflation targeting systems around the world serve to</w:t>
      </w:r>
      <w:r>
        <w:rPr>
          <w:rFonts w:ascii="Times New Roman" w:hAnsi="Times New Roman" w:cs="Times New Roman"/>
          <w:sz w:val="24"/>
          <w:szCs w:val="24"/>
          <w:lang w:val="en-US"/>
        </w:rPr>
        <w:t xml:space="preserve"> contain inflationary pressures, c</w:t>
      </w:r>
      <w:r w:rsidR="005015FB" w:rsidRPr="005015FB">
        <w:rPr>
          <w:rFonts w:ascii="Times New Roman" w:hAnsi="Times New Roman" w:cs="Times New Roman"/>
          <w:sz w:val="24"/>
          <w:szCs w:val="24"/>
          <w:lang w:val="en-US"/>
        </w:rPr>
        <w:t xml:space="preserve">ryptocurrencies </w:t>
      </w:r>
      <w:r w:rsidRPr="005015FB">
        <w:rPr>
          <w:rFonts w:ascii="Times New Roman" w:hAnsi="Times New Roman" w:cs="Times New Roman"/>
          <w:sz w:val="24"/>
          <w:szCs w:val="24"/>
          <w:lang w:val="en-US"/>
        </w:rPr>
        <w:t>are</w:t>
      </w:r>
      <w:r w:rsidR="005015FB" w:rsidRPr="005015FB">
        <w:rPr>
          <w:rFonts w:ascii="Times New Roman" w:hAnsi="Times New Roman" w:cs="Times New Roman"/>
          <w:sz w:val="24"/>
          <w:szCs w:val="24"/>
          <w:lang w:val="en-US"/>
        </w:rPr>
        <w:t xml:space="preserve"> a way to alleviate </w:t>
      </w:r>
      <w:r>
        <w:rPr>
          <w:rFonts w:ascii="Times New Roman" w:hAnsi="Times New Roman" w:cs="Times New Roman"/>
          <w:sz w:val="24"/>
          <w:szCs w:val="24"/>
          <w:lang w:val="en-US"/>
        </w:rPr>
        <w:t xml:space="preserve">definitely monetary </w:t>
      </w:r>
      <w:r w:rsidR="005015FB" w:rsidRPr="005015FB">
        <w:rPr>
          <w:rFonts w:ascii="Times New Roman" w:hAnsi="Times New Roman" w:cs="Times New Roman"/>
          <w:sz w:val="24"/>
          <w:szCs w:val="24"/>
          <w:lang w:val="en-US"/>
        </w:rPr>
        <w:t xml:space="preserve">inflation since, the </w:t>
      </w:r>
      <w:r w:rsidR="00C60D8C" w:rsidRPr="005015FB">
        <w:rPr>
          <w:rFonts w:ascii="Times New Roman" w:hAnsi="Times New Roman" w:cs="Times New Roman"/>
          <w:sz w:val="24"/>
          <w:szCs w:val="24"/>
          <w:lang w:val="en-US"/>
        </w:rPr>
        <w:t>governments</w:t>
      </w:r>
      <w:r w:rsidR="005015FB" w:rsidRPr="005015FB">
        <w:rPr>
          <w:rFonts w:ascii="Times New Roman" w:hAnsi="Times New Roman" w:cs="Times New Roman"/>
          <w:sz w:val="24"/>
          <w:szCs w:val="24"/>
          <w:lang w:val="en-US"/>
        </w:rPr>
        <w:t xml:space="preserve"> lose the </w:t>
      </w:r>
      <w:r w:rsidR="009C0DD1" w:rsidRPr="009C0DD1">
        <w:rPr>
          <w:rFonts w:ascii="Times New Roman" w:hAnsi="Times New Roman" w:cs="Times New Roman"/>
          <w:sz w:val="24"/>
          <w:szCs w:val="24"/>
          <w:lang w:val="en-US"/>
        </w:rPr>
        <w:t>sovereignty</w:t>
      </w:r>
      <w:r w:rsidR="009C0DD1">
        <w:rPr>
          <w:rFonts w:ascii="Times New Roman" w:hAnsi="Times New Roman" w:cs="Times New Roman"/>
          <w:sz w:val="24"/>
          <w:szCs w:val="24"/>
          <w:lang w:val="en-US"/>
        </w:rPr>
        <w:t xml:space="preserve"> about money.</w:t>
      </w:r>
      <w:r w:rsidR="005015FB" w:rsidRPr="005015FB">
        <w:rPr>
          <w:rFonts w:ascii="Times New Roman" w:hAnsi="Times New Roman" w:cs="Times New Roman"/>
          <w:sz w:val="24"/>
          <w:szCs w:val="24"/>
          <w:lang w:val="en-US"/>
        </w:rPr>
        <w:t xml:space="preserve"> Cryptocurrencies appear to be decoupled from the economy, as current macroeconomic policies cannot be </w:t>
      </w:r>
      <w:r w:rsidR="005015FB" w:rsidRPr="005015FB">
        <w:rPr>
          <w:rFonts w:ascii="Times New Roman" w:hAnsi="Times New Roman" w:cs="Times New Roman"/>
          <w:sz w:val="24"/>
          <w:szCs w:val="24"/>
          <w:lang w:val="en-US"/>
        </w:rPr>
        <w:lastRenderedPageBreak/>
        <w:t>applied. To resolve this question, it is necess</w:t>
      </w:r>
      <w:r w:rsidR="00B3503D">
        <w:rPr>
          <w:rFonts w:ascii="Times New Roman" w:hAnsi="Times New Roman" w:cs="Times New Roman"/>
          <w:sz w:val="24"/>
          <w:szCs w:val="24"/>
          <w:lang w:val="en-US"/>
        </w:rPr>
        <w:t>ary to create a new macroeconomics</w:t>
      </w:r>
      <w:r w:rsidR="005015FB" w:rsidRPr="005015FB">
        <w:rPr>
          <w:rFonts w:ascii="Times New Roman" w:hAnsi="Times New Roman" w:cs="Times New Roman"/>
          <w:sz w:val="24"/>
          <w:szCs w:val="24"/>
          <w:lang w:val="en-US"/>
        </w:rPr>
        <w:t xml:space="preserve"> or adapt cryptocurrencies to the </w:t>
      </w:r>
      <w:r w:rsidR="0026051A">
        <w:rPr>
          <w:rFonts w:ascii="Times New Roman" w:hAnsi="Times New Roman" w:cs="Times New Roman"/>
          <w:sz w:val="24"/>
          <w:szCs w:val="24"/>
          <w:lang w:val="en-US"/>
        </w:rPr>
        <w:t>flexibility of a fiat currency.</w:t>
      </w:r>
    </w:p>
    <w:p w14:paraId="47C6D545" w14:textId="77777777" w:rsidR="005015FB" w:rsidRPr="00317E15" w:rsidRDefault="006B6435" w:rsidP="005015FB">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P</w:t>
      </w:r>
      <w:r w:rsidR="005015FB" w:rsidRPr="00317E15">
        <w:rPr>
          <w:rFonts w:ascii="Times New Roman" w:hAnsi="Times New Roman" w:cs="Times New Roman"/>
          <w:b/>
          <w:sz w:val="24"/>
          <w:szCs w:val="24"/>
          <w:lang w:val="en-US"/>
        </w:rPr>
        <w:t>ract</w:t>
      </w:r>
      <w:r w:rsidR="00317E15">
        <w:rPr>
          <w:rFonts w:ascii="Times New Roman" w:hAnsi="Times New Roman" w:cs="Times New Roman"/>
          <w:b/>
          <w:sz w:val="24"/>
          <w:szCs w:val="24"/>
          <w:lang w:val="en-US"/>
        </w:rPr>
        <w:t xml:space="preserve">ical </w:t>
      </w:r>
      <w:r>
        <w:rPr>
          <w:rFonts w:ascii="Times New Roman" w:hAnsi="Times New Roman" w:cs="Times New Roman"/>
          <w:b/>
          <w:sz w:val="24"/>
          <w:szCs w:val="24"/>
          <w:lang w:val="en-US"/>
        </w:rPr>
        <w:t>cases for financial sector</w:t>
      </w:r>
      <w:r w:rsidR="00317E15">
        <w:rPr>
          <w:rFonts w:ascii="Times New Roman" w:hAnsi="Times New Roman" w:cs="Times New Roman"/>
          <w:b/>
          <w:sz w:val="24"/>
          <w:szCs w:val="24"/>
          <w:lang w:val="en-US"/>
        </w:rPr>
        <w:t xml:space="preserve"> </w:t>
      </w:r>
    </w:p>
    <w:p w14:paraId="31F094FB" w14:textId="77777777" w:rsidR="005015FB" w:rsidRPr="005015FB" w:rsidRDefault="005015FB" w:rsidP="005015FB">
      <w:pPr>
        <w:spacing w:line="480" w:lineRule="auto"/>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 xml:space="preserve">There are many problems that can be solved with blockchain technology: Complex financial assets, create voting </w:t>
      </w:r>
      <w:r w:rsidR="006B6435" w:rsidRPr="005015FB">
        <w:rPr>
          <w:rFonts w:ascii="Times New Roman" w:hAnsi="Times New Roman" w:cs="Times New Roman"/>
          <w:sz w:val="24"/>
          <w:szCs w:val="24"/>
          <w:lang w:val="en-US"/>
        </w:rPr>
        <w:t>systems</w:t>
      </w:r>
      <w:r w:rsidR="00EF0156">
        <w:rPr>
          <w:rFonts w:ascii="Times New Roman" w:hAnsi="Times New Roman" w:cs="Times New Roman"/>
          <w:sz w:val="24"/>
          <w:szCs w:val="24"/>
          <w:lang w:val="en-US"/>
        </w:rPr>
        <w:t xml:space="preserve">, smart contracts </w:t>
      </w:r>
      <w:r w:rsidR="00EF0156" w:rsidRPr="00401A08">
        <w:rPr>
          <w:rFonts w:ascii="Times New Roman" w:hAnsi="Times New Roman" w:cs="Times New Roman"/>
          <w:sz w:val="24"/>
          <w:szCs w:val="24"/>
          <w:lang w:val="en-US"/>
        </w:rPr>
        <w:t>—</w:t>
      </w:r>
      <w:r w:rsidRPr="005015FB">
        <w:rPr>
          <w:rFonts w:ascii="Times New Roman" w:hAnsi="Times New Roman" w:cs="Times New Roman"/>
          <w:sz w:val="24"/>
          <w:szCs w:val="24"/>
          <w:lang w:val="en-US"/>
        </w:rPr>
        <w:t>Ethereum has available th</w:t>
      </w:r>
      <w:r w:rsidR="00EF0156">
        <w:rPr>
          <w:rFonts w:ascii="Times New Roman" w:hAnsi="Times New Roman" w:cs="Times New Roman"/>
          <w:sz w:val="24"/>
          <w:szCs w:val="24"/>
          <w:lang w:val="en-US"/>
        </w:rPr>
        <w:t>is technology</w:t>
      </w:r>
      <w:r w:rsidR="00EF0156" w:rsidRPr="00401A08">
        <w:rPr>
          <w:rFonts w:ascii="Times New Roman" w:hAnsi="Times New Roman" w:cs="Times New Roman"/>
          <w:sz w:val="24"/>
          <w:szCs w:val="24"/>
          <w:lang w:val="en-US"/>
        </w:rPr>
        <w:t>—</w:t>
      </w:r>
      <w:r w:rsidR="00EF0156">
        <w:rPr>
          <w:rFonts w:ascii="Times New Roman" w:hAnsi="Times New Roman" w:cs="Times New Roman"/>
          <w:sz w:val="24"/>
          <w:szCs w:val="24"/>
          <w:lang w:val="en-US"/>
        </w:rPr>
        <w:t>,</w:t>
      </w:r>
      <w:r w:rsidR="00317E15">
        <w:rPr>
          <w:rFonts w:ascii="Times New Roman" w:hAnsi="Times New Roman" w:cs="Times New Roman"/>
          <w:sz w:val="24"/>
          <w:szCs w:val="24"/>
          <w:lang w:val="en-US"/>
        </w:rPr>
        <w:t xml:space="preserve"> event tickets, </w:t>
      </w:r>
      <w:r w:rsidRPr="005015FB">
        <w:rPr>
          <w:rFonts w:ascii="Times New Roman" w:hAnsi="Times New Roman" w:cs="Times New Roman"/>
          <w:sz w:val="24"/>
          <w:szCs w:val="24"/>
          <w:lang w:val="en-US"/>
        </w:rPr>
        <w:t>cadastral property systems...</w:t>
      </w:r>
      <w:r w:rsidR="00317E15">
        <w:rPr>
          <w:rFonts w:ascii="Times New Roman" w:hAnsi="Times New Roman" w:cs="Times New Roman"/>
          <w:sz w:val="24"/>
          <w:szCs w:val="24"/>
          <w:lang w:val="en-US"/>
        </w:rPr>
        <w:t xml:space="preserve">  </w:t>
      </w:r>
    </w:p>
    <w:p w14:paraId="75901DA6" w14:textId="77777777" w:rsidR="006B6435" w:rsidRPr="006B6435" w:rsidRDefault="006B6435" w:rsidP="006B6435">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In opinion of R</w:t>
      </w:r>
      <w:r w:rsidR="005015FB" w:rsidRPr="005015FB">
        <w:rPr>
          <w:rFonts w:ascii="Times New Roman" w:hAnsi="Times New Roman" w:cs="Times New Roman"/>
          <w:sz w:val="24"/>
          <w:szCs w:val="24"/>
          <w:lang w:val="en-US"/>
        </w:rPr>
        <w:t>abiul et al. (2008, p. 70), blockchain technology offers ascend to new administration structure and how administration is being executed. It empowers openness in computerized plans of action and may create supportable new income streams.</w:t>
      </w:r>
    </w:p>
    <w:p w14:paraId="34CE598C" w14:textId="77777777" w:rsidR="006B6435" w:rsidRDefault="006B6435" w:rsidP="006B6435">
      <w:pPr>
        <w:spacing w:line="480" w:lineRule="auto"/>
        <w:ind w:firstLine="708"/>
        <w:jc w:val="both"/>
        <w:rPr>
          <w:rFonts w:ascii="Times New Roman" w:hAnsi="Times New Roman" w:cs="Times New Roman"/>
          <w:sz w:val="24"/>
          <w:szCs w:val="24"/>
          <w:lang w:val="en-US"/>
        </w:rPr>
      </w:pPr>
      <w:commentRangeStart w:id="40"/>
      <w:r w:rsidRPr="006B6435">
        <w:rPr>
          <w:rFonts w:ascii="Times New Roman" w:hAnsi="Times New Roman" w:cs="Times New Roman"/>
          <w:sz w:val="24"/>
          <w:szCs w:val="24"/>
          <w:lang w:val="en-US"/>
        </w:rPr>
        <w:t>In this essay we will detail</w:t>
      </w:r>
      <w:commentRangeEnd w:id="40"/>
      <w:r w:rsidR="00AF6144">
        <w:rPr>
          <w:rStyle w:val="Refdecomentario"/>
        </w:rPr>
        <w:commentReference w:id="40"/>
      </w:r>
      <w:r w:rsidRPr="006B6435">
        <w:rPr>
          <w:rFonts w:ascii="Times New Roman" w:hAnsi="Times New Roman" w:cs="Times New Roman"/>
          <w:sz w:val="24"/>
          <w:szCs w:val="24"/>
          <w:lang w:val="en-US"/>
        </w:rPr>
        <w:t xml:space="preserve"> three uses of technology that can be used immediately</w:t>
      </w:r>
      <w:r w:rsidR="00DC2B67">
        <w:rPr>
          <w:rFonts w:ascii="Times New Roman" w:hAnsi="Times New Roman" w:cs="Times New Roman"/>
          <w:sz w:val="24"/>
          <w:szCs w:val="24"/>
          <w:lang w:val="en-US"/>
        </w:rPr>
        <w:t xml:space="preserve"> in financial market</w:t>
      </w:r>
      <w:r w:rsidRPr="006B6435">
        <w:rPr>
          <w:rFonts w:ascii="Times New Roman" w:hAnsi="Times New Roman" w:cs="Times New Roman"/>
          <w:sz w:val="24"/>
          <w:szCs w:val="24"/>
          <w:lang w:val="en-US"/>
        </w:rPr>
        <w:t>, with low risk.</w:t>
      </w:r>
    </w:p>
    <w:p w14:paraId="6B4E2D98" w14:textId="77777777" w:rsidR="00117EE2" w:rsidRPr="00320430" w:rsidRDefault="0096317C" w:rsidP="00320430">
      <w:pPr>
        <w:pStyle w:val="Prrafodelista"/>
        <w:numPr>
          <w:ilvl w:val="0"/>
          <w:numId w:val="3"/>
        </w:numPr>
        <w:spacing w:line="480" w:lineRule="auto"/>
        <w:jc w:val="both"/>
        <w:rPr>
          <w:rFonts w:ascii="Times New Roman" w:hAnsi="Times New Roman" w:cs="Times New Roman"/>
          <w:sz w:val="24"/>
          <w:szCs w:val="24"/>
          <w:lang w:val="en-US"/>
        </w:rPr>
      </w:pPr>
      <w:r w:rsidRPr="003C46A2">
        <w:rPr>
          <w:rFonts w:ascii="Times New Roman" w:hAnsi="Times New Roman" w:cs="Times New Roman"/>
          <w:i/>
          <w:sz w:val="24"/>
          <w:szCs w:val="24"/>
          <w:lang w:val="en-US"/>
        </w:rPr>
        <w:t>Blockchain bond system.</w:t>
      </w:r>
      <w:r>
        <w:rPr>
          <w:rFonts w:ascii="Times New Roman" w:hAnsi="Times New Roman" w:cs="Times New Roman"/>
          <w:sz w:val="24"/>
          <w:szCs w:val="24"/>
          <w:lang w:val="en-US"/>
        </w:rPr>
        <w:t xml:space="preserve"> </w:t>
      </w:r>
      <w:r w:rsidR="00320430" w:rsidRPr="00320430">
        <w:rPr>
          <w:rFonts w:ascii="Times New Roman" w:hAnsi="Times New Roman" w:cs="Times New Roman"/>
          <w:sz w:val="24"/>
          <w:szCs w:val="24"/>
          <w:lang w:val="en-US"/>
        </w:rPr>
        <w:t>This system would increase investor confidence, making the entire process automatic, including contracts. Remember that a smart contract</w:t>
      </w:r>
      <w:r w:rsidR="00C666EF" w:rsidRPr="003130F7">
        <w:rPr>
          <w:rFonts w:ascii="Times New Roman" w:hAnsi="Times New Roman" w:cs="Times New Roman"/>
          <w:sz w:val="24"/>
          <w:szCs w:val="24"/>
          <w:lang w:val="en-US"/>
        </w:rPr>
        <w:t xml:space="preserve"> is a smart agreement that lives within the blockchain and is automatically executed when the agreed conditions are met. It requires two parties to sign it and embed it in the blockchain allowing it to obtain the decentralized, immutabl</w:t>
      </w:r>
      <w:r w:rsidR="00320430">
        <w:rPr>
          <w:rFonts w:ascii="Times New Roman" w:hAnsi="Times New Roman" w:cs="Times New Roman"/>
          <w:sz w:val="24"/>
          <w:szCs w:val="24"/>
          <w:lang w:val="en-US"/>
        </w:rPr>
        <w:t>e and transparent character</w:t>
      </w:r>
      <w:r w:rsidR="00C666EF" w:rsidRPr="003130F7">
        <w:rPr>
          <w:rFonts w:ascii="Times New Roman" w:hAnsi="Times New Roman" w:cs="Times New Roman"/>
          <w:sz w:val="24"/>
          <w:szCs w:val="24"/>
          <w:lang w:val="en-US"/>
        </w:rPr>
        <w:t>.</w:t>
      </w:r>
      <w:r w:rsidR="00320430">
        <w:rPr>
          <w:rFonts w:ascii="Times New Roman" w:hAnsi="Times New Roman" w:cs="Times New Roman"/>
          <w:sz w:val="24"/>
          <w:szCs w:val="24"/>
          <w:lang w:val="en-US"/>
        </w:rPr>
        <w:t xml:space="preserve"> </w:t>
      </w:r>
      <w:r w:rsidR="00320430" w:rsidRPr="00320430">
        <w:rPr>
          <w:rFonts w:ascii="Times New Roman" w:hAnsi="Times New Roman" w:cs="Times New Roman"/>
          <w:sz w:val="24"/>
          <w:szCs w:val="24"/>
          <w:lang w:val="en-US"/>
        </w:rPr>
        <w:t>The exchange parity would be 1 to 1.</w:t>
      </w:r>
      <w:r w:rsidR="00320430">
        <w:rPr>
          <w:rFonts w:ascii="Times New Roman" w:hAnsi="Times New Roman" w:cs="Times New Roman"/>
          <w:sz w:val="24"/>
          <w:szCs w:val="24"/>
          <w:lang w:val="en-US"/>
        </w:rPr>
        <w:t xml:space="preserve"> </w:t>
      </w:r>
      <w:r w:rsidR="00320430" w:rsidRPr="00320430">
        <w:rPr>
          <w:rFonts w:ascii="Times New Roman" w:hAnsi="Times New Roman" w:cs="Times New Roman"/>
          <w:sz w:val="24"/>
          <w:szCs w:val="24"/>
          <w:lang w:val="en-US"/>
        </w:rPr>
        <w:t xml:space="preserve">Dividends </w:t>
      </w:r>
      <w:r w:rsidR="004F03E0">
        <w:rPr>
          <w:rFonts w:ascii="Times New Roman" w:hAnsi="Times New Roman" w:cs="Times New Roman"/>
          <w:sz w:val="24"/>
          <w:szCs w:val="24"/>
          <w:lang w:val="en-US"/>
        </w:rPr>
        <w:t>would</w:t>
      </w:r>
      <w:r w:rsidR="00320430" w:rsidRPr="00320430">
        <w:rPr>
          <w:rFonts w:ascii="Times New Roman" w:hAnsi="Times New Roman" w:cs="Times New Roman"/>
          <w:sz w:val="24"/>
          <w:szCs w:val="24"/>
          <w:lang w:val="en-US"/>
        </w:rPr>
        <w:t xml:space="preserve"> </w:t>
      </w:r>
      <w:r w:rsidR="004F03E0">
        <w:rPr>
          <w:rFonts w:ascii="Times New Roman" w:hAnsi="Times New Roman" w:cs="Times New Roman"/>
          <w:sz w:val="24"/>
          <w:szCs w:val="24"/>
          <w:lang w:val="en-US"/>
        </w:rPr>
        <w:t xml:space="preserve">be </w:t>
      </w:r>
      <w:r w:rsidR="004F03E0" w:rsidRPr="00320430">
        <w:rPr>
          <w:rFonts w:ascii="Times New Roman" w:hAnsi="Times New Roman" w:cs="Times New Roman"/>
          <w:sz w:val="24"/>
          <w:szCs w:val="24"/>
          <w:lang w:val="en-US"/>
        </w:rPr>
        <w:t>pay</w:t>
      </w:r>
      <w:r w:rsidR="00320430" w:rsidRPr="00320430">
        <w:rPr>
          <w:rFonts w:ascii="Times New Roman" w:hAnsi="Times New Roman" w:cs="Times New Roman"/>
          <w:sz w:val="24"/>
          <w:szCs w:val="24"/>
          <w:lang w:val="en-US"/>
        </w:rPr>
        <w:t xml:space="preserve"> and recorded automatically, without the need for human intervention, in accordance with market interest rates.</w:t>
      </w:r>
      <w:r w:rsidR="00320430">
        <w:rPr>
          <w:rFonts w:ascii="Times New Roman" w:hAnsi="Times New Roman" w:cs="Times New Roman"/>
          <w:sz w:val="24"/>
          <w:szCs w:val="24"/>
          <w:lang w:val="en-US"/>
        </w:rPr>
        <w:t xml:space="preserve"> </w:t>
      </w:r>
      <w:r w:rsidR="00320430" w:rsidRPr="00320430">
        <w:rPr>
          <w:rFonts w:ascii="Times New Roman" w:hAnsi="Times New Roman" w:cs="Times New Roman"/>
          <w:sz w:val="24"/>
          <w:szCs w:val="24"/>
          <w:lang w:val="en-US"/>
        </w:rPr>
        <w:t>It would be a private network where not everyone can see the information.</w:t>
      </w:r>
    </w:p>
    <w:p w14:paraId="313802FA" w14:textId="77777777" w:rsidR="00004CD7" w:rsidRPr="003130F7" w:rsidRDefault="009E4C73" w:rsidP="003130F7">
      <w:pPr>
        <w:pStyle w:val="Prrafodelista"/>
        <w:numPr>
          <w:ilvl w:val="0"/>
          <w:numId w:val="3"/>
        </w:numPr>
        <w:spacing w:line="480" w:lineRule="auto"/>
        <w:jc w:val="both"/>
        <w:rPr>
          <w:rFonts w:ascii="Times New Roman" w:hAnsi="Times New Roman" w:cs="Times New Roman"/>
          <w:sz w:val="24"/>
          <w:szCs w:val="24"/>
          <w:lang w:val="en-US"/>
        </w:rPr>
      </w:pPr>
      <w:r w:rsidRPr="003C46A2">
        <w:rPr>
          <w:rFonts w:ascii="Times New Roman" w:hAnsi="Times New Roman" w:cs="Times New Roman"/>
          <w:i/>
          <w:sz w:val="24"/>
          <w:szCs w:val="24"/>
          <w:lang w:val="en-US"/>
        </w:rPr>
        <w:t>Blockchain Public Contracts Management System.</w:t>
      </w:r>
      <w:r>
        <w:rPr>
          <w:rFonts w:ascii="Times New Roman" w:hAnsi="Times New Roman" w:cs="Times New Roman"/>
          <w:sz w:val="24"/>
          <w:szCs w:val="24"/>
          <w:lang w:val="en-US"/>
        </w:rPr>
        <w:t xml:space="preserve"> </w:t>
      </w:r>
      <w:r w:rsidR="00C666EF">
        <w:rPr>
          <w:rFonts w:ascii="Times New Roman" w:hAnsi="Times New Roman" w:cs="Times New Roman"/>
          <w:sz w:val="24"/>
          <w:szCs w:val="24"/>
          <w:lang w:val="en-US"/>
        </w:rPr>
        <w:t>This management system would</w:t>
      </w:r>
      <w:r w:rsidR="003130F7" w:rsidRPr="003130F7">
        <w:rPr>
          <w:rFonts w:ascii="Times New Roman" w:hAnsi="Times New Roman" w:cs="Times New Roman"/>
          <w:sz w:val="24"/>
          <w:szCs w:val="24"/>
          <w:lang w:val="en-US"/>
        </w:rPr>
        <w:t xml:space="preserve"> </w:t>
      </w:r>
      <w:r w:rsidR="00C666EF">
        <w:rPr>
          <w:rFonts w:ascii="Times New Roman" w:hAnsi="Times New Roman" w:cs="Times New Roman"/>
          <w:sz w:val="24"/>
          <w:szCs w:val="24"/>
          <w:lang w:val="en-US"/>
        </w:rPr>
        <w:t>catalogue</w:t>
      </w:r>
      <w:r w:rsidR="003130F7" w:rsidRPr="003130F7">
        <w:rPr>
          <w:rFonts w:ascii="Times New Roman" w:hAnsi="Times New Roman" w:cs="Times New Roman"/>
          <w:sz w:val="24"/>
          <w:szCs w:val="24"/>
          <w:lang w:val="en-US"/>
        </w:rPr>
        <w:t xml:space="preserve"> all companies that work with the government, in serv</w:t>
      </w:r>
      <w:r w:rsidR="00C666EF">
        <w:rPr>
          <w:rFonts w:ascii="Times New Roman" w:hAnsi="Times New Roman" w:cs="Times New Roman"/>
          <w:sz w:val="24"/>
          <w:szCs w:val="24"/>
          <w:lang w:val="en-US"/>
        </w:rPr>
        <w:t>ices or infrastructure, and</w:t>
      </w:r>
      <w:r w:rsidR="003130F7" w:rsidRPr="003130F7">
        <w:rPr>
          <w:rFonts w:ascii="Times New Roman" w:hAnsi="Times New Roman" w:cs="Times New Roman"/>
          <w:sz w:val="24"/>
          <w:szCs w:val="24"/>
          <w:lang w:val="en-US"/>
        </w:rPr>
        <w:t xml:space="preserve"> </w:t>
      </w:r>
      <w:r w:rsidR="00C666EF">
        <w:rPr>
          <w:rFonts w:ascii="Times New Roman" w:hAnsi="Times New Roman" w:cs="Times New Roman"/>
          <w:sz w:val="24"/>
          <w:szCs w:val="24"/>
          <w:lang w:val="en-US"/>
        </w:rPr>
        <w:t>would</w:t>
      </w:r>
      <w:r w:rsidR="00C666EF" w:rsidRPr="003130F7">
        <w:rPr>
          <w:rFonts w:ascii="Times New Roman" w:hAnsi="Times New Roman" w:cs="Times New Roman"/>
          <w:sz w:val="24"/>
          <w:szCs w:val="24"/>
          <w:lang w:val="en-US"/>
        </w:rPr>
        <w:t xml:space="preserve"> allow </w:t>
      </w:r>
      <w:r w:rsidR="003130F7" w:rsidRPr="003130F7">
        <w:rPr>
          <w:rFonts w:ascii="Times New Roman" w:hAnsi="Times New Roman" w:cs="Times New Roman"/>
          <w:sz w:val="24"/>
          <w:szCs w:val="24"/>
          <w:lang w:val="en-US"/>
        </w:rPr>
        <w:t xml:space="preserve">the registration of each one of them, as well </w:t>
      </w:r>
      <w:r w:rsidR="003130F7" w:rsidRPr="003130F7">
        <w:rPr>
          <w:rFonts w:ascii="Times New Roman" w:hAnsi="Times New Roman" w:cs="Times New Roman"/>
          <w:sz w:val="24"/>
          <w:szCs w:val="24"/>
          <w:lang w:val="en-US"/>
        </w:rPr>
        <w:lastRenderedPageBreak/>
        <w:t>as the registration of all transactions and movements in real time, backed up by informat</w:t>
      </w:r>
      <w:r w:rsidR="00C666EF">
        <w:rPr>
          <w:rFonts w:ascii="Times New Roman" w:hAnsi="Times New Roman" w:cs="Times New Roman"/>
          <w:sz w:val="24"/>
          <w:szCs w:val="24"/>
          <w:lang w:val="en-US"/>
        </w:rPr>
        <w:t>ion with blockchain technology</w:t>
      </w:r>
      <w:r w:rsidR="003130F7" w:rsidRPr="003130F7">
        <w:rPr>
          <w:rFonts w:ascii="Times New Roman" w:hAnsi="Times New Roman" w:cs="Times New Roman"/>
          <w:sz w:val="24"/>
          <w:szCs w:val="24"/>
          <w:lang w:val="en-US"/>
        </w:rPr>
        <w:t>. Among many other advantages, it will fight corruption by making information transp</w:t>
      </w:r>
      <w:r w:rsidR="00C666EF">
        <w:rPr>
          <w:rFonts w:ascii="Times New Roman" w:hAnsi="Times New Roman" w:cs="Times New Roman"/>
          <w:sz w:val="24"/>
          <w:szCs w:val="24"/>
          <w:lang w:val="en-US"/>
        </w:rPr>
        <w:t>arent to the</w:t>
      </w:r>
      <w:r w:rsidR="003130F7" w:rsidRPr="003130F7">
        <w:rPr>
          <w:rFonts w:ascii="Times New Roman" w:hAnsi="Times New Roman" w:cs="Times New Roman"/>
          <w:sz w:val="24"/>
          <w:szCs w:val="24"/>
          <w:lang w:val="en-US"/>
        </w:rPr>
        <w:t xml:space="preserve"> public. Countries like Mexico and the rest of Latin America will obtain an efficient fiscal regime with the implementation of this model. </w:t>
      </w:r>
      <w:r w:rsidR="00815487" w:rsidRPr="003130F7">
        <w:rPr>
          <w:rFonts w:ascii="Times New Roman" w:hAnsi="Times New Roman" w:cs="Times New Roman"/>
          <w:sz w:val="24"/>
          <w:szCs w:val="24"/>
          <w:lang w:val="en-US"/>
        </w:rPr>
        <w:t>Blockchain makes corruption more difficult because it is a distributed ledger technology that can certif</w:t>
      </w:r>
      <w:r w:rsidR="00EF0156">
        <w:rPr>
          <w:rFonts w:ascii="Times New Roman" w:hAnsi="Times New Roman" w:cs="Times New Roman"/>
          <w:sz w:val="24"/>
          <w:szCs w:val="24"/>
          <w:lang w:val="en-US"/>
        </w:rPr>
        <w:t xml:space="preserve">y records and transactions </w:t>
      </w:r>
      <w:r w:rsidR="00EF0156" w:rsidRPr="00401A08">
        <w:rPr>
          <w:rFonts w:ascii="Times New Roman" w:hAnsi="Times New Roman" w:cs="Times New Roman"/>
          <w:sz w:val="24"/>
          <w:szCs w:val="24"/>
          <w:lang w:val="en-US"/>
        </w:rPr>
        <w:t>—</w:t>
      </w:r>
      <w:r w:rsidR="00EF0156">
        <w:rPr>
          <w:rFonts w:ascii="Times New Roman" w:hAnsi="Times New Roman" w:cs="Times New Roman"/>
          <w:sz w:val="24"/>
          <w:szCs w:val="24"/>
          <w:lang w:val="en-US"/>
        </w:rPr>
        <w:t>or “blocks”</w:t>
      </w:r>
      <w:r w:rsidR="00EF0156" w:rsidRPr="00401A08">
        <w:rPr>
          <w:rFonts w:ascii="Times New Roman" w:hAnsi="Times New Roman" w:cs="Times New Roman"/>
          <w:sz w:val="24"/>
          <w:szCs w:val="24"/>
          <w:lang w:val="en-US"/>
        </w:rPr>
        <w:t>—</w:t>
      </w:r>
      <w:r w:rsidR="00815487" w:rsidRPr="003130F7">
        <w:rPr>
          <w:rFonts w:ascii="Times New Roman" w:hAnsi="Times New Roman" w:cs="Times New Roman"/>
          <w:sz w:val="24"/>
          <w:szCs w:val="24"/>
          <w:lang w:val="en-US"/>
        </w:rPr>
        <w:t xml:space="preserve"> without the use of a central database and in a way that cannot be erased, alter or falsify. It offers an unprecedented level of integrity, security, and reliability to the information managed, and reduces the risks associated with having a single point of failure. Eliminates the need for intermediaries, reduces bureaucracy and the risk of arbitrary judgment. It also allows tracking and tracing of transactions. Police forces and government auditors can also use the inalterable path of transactions. </w:t>
      </w:r>
    </w:p>
    <w:p w14:paraId="4CD6F3E1" w14:textId="77777777" w:rsidR="00320430" w:rsidRPr="004F03E0" w:rsidRDefault="00004CD7" w:rsidP="004F03E0">
      <w:pPr>
        <w:pStyle w:val="Prrafodelista"/>
        <w:numPr>
          <w:ilvl w:val="0"/>
          <w:numId w:val="3"/>
        </w:numPr>
        <w:spacing w:line="480" w:lineRule="auto"/>
        <w:jc w:val="both"/>
        <w:rPr>
          <w:rFonts w:ascii="Times New Roman" w:hAnsi="Times New Roman" w:cs="Times New Roman"/>
          <w:sz w:val="24"/>
          <w:szCs w:val="24"/>
          <w:lang w:val="en-US"/>
        </w:rPr>
      </w:pPr>
      <w:r w:rsidRPr="003C46A2">
        <w:rPr>
          <w:rFonts w:ascii="Times New Roman" w:hAnsi="Times New Roman" w:cs="Times New Roman"/>
          <w:i/>
          <w:sz w:val="24"/>
          <w:szCs w:val="24"/>
          <w:lang w:val="en-US"/>
        </w:rPr>
        <w:t>Payment system in the real estate sector.</w:t>
      </w:r>
      <w:r w:rsidR="00815487">
        <w:rPr>
          <w:rFonts w:ascii="Times New Roman" w:hAnsi="Times New Roman" w:cs="Times New Roman"/>
          <w:sz w:val="24"/>
          <w:szCs w:val="24"/>
          <w:lang w:val="en-US"/>
        </w:rPr>
        <w:t xml:space="preserve"> </w:t>
      </w:r>
      <w:r w:rsidR="00320430">
        <w:rPr>
          <w:rFonts w:ascii="Times New Roman" w:hAnsi="Times New Roman" w:cs="Times New Roman"/>
          <w:sz w:val="24"/>
          <w:szCs w:val="24"/>
          <w:lang w:val="en-US"/>
        </w:rPr>
        <w:t xml:space="preserve">A system based on blockchain in the real estate sector </w:t>
      </w:r>
      <w:r w:rsidR="003C46A2" w:rsidRPr="003C46A2">
        <w:rPr>
          <w:rFonts w:ascii="Times New Roman" w:hAnsi="Times New Roman" w:cs="Times New Roman"/>
          <w:sz w:val="24"/>
          <w:szCs w:val="24"/>
          <w:lang w:val="en-US"/>
        </w:rPr>
        <w:t>would reduce paperwork</w:t>
      </w:r>
      <w:r w:rsidR="003C46A2">
        <w:rPr>
          <w:rFonts w:ascii="Times New Roman" w:hAnsi="Times New Roman" w:cs="Times New Roman"/>
          <w:sz w:val="24"/>
          <w:szCs w:val="24"/>
          <w:lang w:val="en-US"/>
        </w:rPr>
        <w:t xml:space="preserve">, </w:t>
      </w:r>
      <w:r w:rsidR="003C46A2" w:rsidRPr="003C46A2">
        <w:rPr>
          <w:rFonts w:ascii="Times New Roman" w:hAnsi="Times New Roman" w:cs="Times New Roman"/>
          <w:sz w:val="24"/>
          <w:szCs w:val="24"/>
          <w:lang w:val="en-US"/>
        </w:rPr>
        <w:t>avoid fraud on both sides,</w:t>
      </w:r>
      <w:r w:rsidR="003C46A2">
        <w:rPr>
          <w:rFonts w:ascii="Times New Roman" w:hAnsi="Times New Roman" w:cs="Times New Roman"/>
          <w:sz w:val="24"/>
          <w:szCs w:val="24"/>
          <w:lang w:val="en-US"/>
        </w:rPr>
        <w:t xml:space="preserve"> </w:t>
      </w:r>
      <w:r w:rsidR="003C46A2" w:rsidRPr="003C46A2">
        <w:rPr>
          <w:rFonts w:ascii="Times New Roman" w:hAnsi="Times New Roman" w:cs="Times New Roman"/>
          <w:sz w:val="24"/>
          <w:szCs w:val="24"/>
          <w:lang w:val="en-US"/>
        </w:rPr>
        <w:t>and could be connected to property registration systems</w:t>
      </w:r>
      <w:r w:rsidR="003C46A2">
        <w:rPr>
          <w:rFonts w:ascii="Times New Roman" w:hAnsi="Times New Roman" w:cs="Times New Roman"/>
          <w:sz w:val="24"/>
          <w:szCs w:val="24"/>
          <w:lang w:val="en-US"/>
        </w:rPr>
        <w:t>.</w:t>
      </w:r>
      <w:r w:rsidR="004F03E0">
        <w:rPr>
          <w:rFonts w:ascii="Times New Roman" w:hAnsi="Times New Roman" w:cs="Times New Roman"/>
          <w:sz w:val="24"/>
          <w:szCs w:val="24"/>
          <w:lang w:val="en-US"/>
        </w:rPr>
        <w:t xml:space="preserve"> </w:t>
      </w:r>
      <w:r w:rsidR="004F03E0" w:rsidRPr="004F03E0">
        <w:rPr>
          <w:rFonts w:ascii="Times New Roman" w:hAnsi="Times New Roman" w:cs="Times New Roman"/>
          <w:sz w:val="24"/>
          <w:szCs w:val="24"/>
          <w:lang w:val="en-US"/>
        </w:rPr>
        <w:t>Smart contracts could also be integrated here.</w:t>
      </w:r>
    </w:p>
    <w:p w14:paraId="6D56EE61" w14:textId="77777777" w:rsidR="00244AF7" w:rsidRPr="00244AF7" w:rsidRDefault="005015FB" w:rsidP="005015FB">
      <w:pPr>
        <w:spacing w:line="480" w:lineRule="auto"/>
        <w:jc w:val="both"/>
        <w:rPr>
          <w:rFonts w:ascii="Times New Roman" w:hAnsi="Times New Roman" w:cs="Times New Roman"/>
          <w:b/>
          <w:sz w:val="24"/>
          <w:szCs w:val="24"/>
          <w:lang w:val="en-US"/>
        </w:rPr>
      </w:pPr>
      <w:commentRangeStart w:id="41"/>
      <w:r w:rsidRPr="00B34E09">
        <w:rPr>
          <w:rFonts w:ascii="Times New Roman" w:hAnsi="Times New Roman" w:cs="Times New Roman"/>
          <w:b/>
          <w:sz w:val="24"/>
          <w:szCs w:val="24"/>
          <w:lang w:val="en-US"/>
        </w:rPr>
        <w:t xml:space="preserve">Final remarks and recommendations </w:t>
      </w:r>
      <w:commentRangeEnd w:id="41"/>
      <w:r w:rsidR="00AF6144">
        <w:rPr>
          <w:rStyle w:val="Refdecomentario"/>
        </w:rPr>
        <w:commentReference w:id="41"/>
      </w:r>
    </w:p>
    <w:p w14:paraId="3B03F1CE" w14:textId="77777777" w:rsidR="00A125FF" w:rsidRPr="00084475" w:rsidRDefault="00A125FF" w:rsidP="00084475">
      <w:pPr>
        <w:spacing w:line="480" w:lineRule="auto"/>
        <w:jc w:val="both"/>
        <w:rPr>
          <w:rFonts w:ascii="Times New Roman" w:hAnsi="Times New Roman" w:cs="Times New Roman"/>
          <w:sz w:val="24"/>
          <w:szCs w:val="24"/>
          <w:lang w:val="en-US"/>
        </w:rPr>
      </w:pPr>
      <w:r w:rsidRPr="00A125FF">
        <w:rPr>
          <w:rFonts w:ascii="Times New Roman" w:hAnsi="Times New Roman" w:cs="Times New Roman"/>
          <w:sz w:val="24"/>
          <w:szCs w:val="24"/>
          <w:lang w:val="en-US"/>
        </w:rPr>
        <w:t>Even if cryptocurrencies meet desirable characteristics in a currency, such as:</w:t>
      </w:r>
      <w:r>
        <w:rPr>
          <w:rFonts w:ascii="Times New Roman" w:hAnsi="Times New Roman" w:cs="Times New Roman"/>
          <w:sz w:val="24"/>
          <w:szCs w:val="24"/>
          <w:lang w:val="en-US"/>
        </w:rPr>
        <w:t xml:space="preserve"> </w:t>
      </w:r>
      <w:r w:rsidRPr="00910E40">
        <w:rPr>
          <w:rFonts w:ascii="Times New Roman" w:hAnsi="Times New Roman" w:cs="Times New Roman"/>
          <w:sz w:val="24"/>
          <w:szCs w:val="24"/>
          <w:lang w:val="en-US"/>
        </w:rPr>
        <w:t xml:space="preserve">consistency, stability, </w:t>
      </w:r>
      <w:r>
        <w:rPr>
          <w:rFonts w:ascii="Times New Roman" w:hAnsi="Times New Roman" w:cs="Times New Roman"/>
          <w:sz w:val="24"/>
          <w:szCs w:val="24"/>
          <w:lang w:val="en-US"/>
        </w:rPr>
        <w:t xml:space="preserve">high quality, </w:t>
      </w:r>
      <w:r w:rsidRPr="00910E40">
        <w:rPr>
          <w:rFonts w:ascii="Times New Roman" w:hAnsi="Times New Roman" w:cs="Times New Roman"/>
          <w:sz w:val="24"/>
          <w:szCs w:val="24"/>
          <w:lang w:val="en-US"/>
        </w:rPr>
        <w:t>durability, security, transparency,</w:t>
      </w:r>
      <w:r>
        <w:rPr>
          <w:rFonts w:ascii="Times New Roman" w:hAnsi="Times New Roman" w:cs="Times New Roman"/>
          <w:sz w:val="24"/>
          <w:szCs w:val="24"/>
          <w:lang w:val="en-US"/>
        </w:rPr>
        <w:t xml:space="preserve"> and so on, </w:t>
      </w:r>
      <w:r w:rsidR="000F4DEC">
        <w:rPr>
          <w:rFonts w:ascii="Times New Roman" w:hAnsi="Times New Roman" w:cs="Times New Roman"/>
          <w:sz w:val="24"/>
          <w:szCs w:val="24"/>
          <w:lang w:val="en-US"/>
        </w:rPr>
        <w:t>t</w:t>
      </w:r>
      <w:r w:rsidR="000F4DEC" w:rsidRPr="000F4DEC">
        <w:rPr>
          <w:rFonts w:ascii="Times New Roman" w:hAnsi="Times New Roman" w:cs="Times New Roman"/>
          <w:sz w:val="24"/>
          <w:szCs w:val="24"/>
          <w:lang w:val="en-US"/>
        </w:rPr>
        <w:t>hey are not a currency in the wide extension of the term</w:t>
      </w:r>
      <w:r w:rsidR="000F4DEC">
        <w:rPr>
          <w:rFonts w:ascii="Times New Roman" w:hAnsi="Times New Roman" w:cs="Times New Roman"/>
          <w:sz w:val="24"/>
          <w:szCs w:val="24"/>
          <w:lang w:val="en-US"/>
        </w:rPr>
        <w:t xml:space="preserve">. </w:t>
      </w:r>
      <w:r w:rsidR="003929B1" w:rsidRPr="003929B1">
        <w:rPr>
          <w:rFonts w:ascii="Times New Roman" w:hAnsi="Times New Roman" w:cs="Times New Roman"/>
          <w:sz w:val="24"/>
          <w:szCs w:val="24"/>
          <w:lang w:val="en-US"/>
        </w:rPr>
        <w:t>The</w:t>
      </w:r>
      <w:r w:rsidR="003929B1">
        <w:rPr>
          <w:rFonts w:ascii="Times New Roman" w:hAnsi="Times New Roman" w:cs="Times New Roman"/>
          <w:sz w:val="24"/>
          <w:szCs w:val="24"/>
          <w:lang w:val="en-US"/>
        </w:rPr>
        <w:t>re is a paradox with these currencies</w:t>
      </w:r>
      <w:r w:rsidR="003929B1" w:rsidRPr="003929B1">
        <w:rPr>
          <w:rFonts w:ascii="Times New Roman" w:hAnsi="Times New Roman" w:cs="Times New Roman"/>
          <w:sz w:val="24"/>
          <w:szCs w:val="24"/>
          <w:lang w:val="en-US"/>
        </w:rPr>
        <w:t xml:space="preserve">: in theory anyone </w:t>
      </w:r>
      <w:r w:rsidR="003929B1">
        <w:rPr>
          <w:rFonts w:ascii="Times New Roman" w:hAnsi="Times New Roman" w:cs="Times New Roman"/>
          <w:sz w:val="24"/>
          <w:szCs w:val="24"/>
          <w:lang w:val="en-US"/>
        </w:rPr>
        <w:t>could buy some chips</w:t>
      </w:r>
      <w:r w:rsidR="00084475">
        <w:rPr>
          <w:rFonts w:ascii="Times New Roman" w:hAnsi="Times New Roman" w:cs="Times New Roman"/>
          <w:sz w:val="24"/>
          <w:szCs w:val="24"/>
          <w:lang w:val="en-US"/>
        </w:rPr>
        <w:t xml:space="preserve"> with cryptocurrencies</w:t>
      </w:r>
      <w:r w:rsidR="003929B1" w:rsidRPr="003929B1">
        <w:rPr>
          <w:rFonts w:ascii="Times New Roman" w:hAnsi="Times New Roman" w:cs="Times New Roman"/>
          <w:sz w:val="24"/>
          <w:szCs w:val="24"/>
          <w:lang w:val="en-US"/>
        </w:rPr>
        <w:t>, in reality no one does.</w:t>
      </w:r>
      <w:r w:rsidR="003929B1">
        <w:rPr>
          <w:rFonts w:ascii="Times New Roman" w:hAnsi="Times New Roman" w:cs="Times New Roman"/>
          <w:sz w:val="24"/>
          <w:szCs w:val="24"/>
          <w:lang w:val="en-US"/>
        </w:rPr>
        <w:t xml:space="preserve"> </w:t>
      </w:r>
      <w:r w:rsidR="003929B1" w:rsidRPr="003929B1">
        <w:rPr>
          <w:rFonts w:ascii="Times New Roman" w:hAnsi="Times New Roman" w:cs="Times New Roman"/>
          <w:sz w:val="24"/>
          <w:szCs w:val="24"/>
          <w:lang w:val="en-US"/>
        </w:rPr>
        <w:t>The causes of this phenomenon are multiples, among them are mainly</w:t>
      </w:r>
      <w:r w:rsidR="003929B1">
        <w:rPr>
          <w:rFonts w:ascii="Times New Roman" w:hAnsi="Times New Roman" w:cs="Times New Roman"/>
          <w:sz w:val="24"/>
          <w:szCs w:val="24"/>
          <w:lang w:val="en-US"/>
        </w:rPr>
        <w:t xml:space="preserve"> </w:t>
      </w:r>
      <w:r w:rsidR="003929B1" w:rsidRPr="003929B1">
        <w:rPr>
          <w:rFonts w:ascii="Times New Roman" w:hAnsi="Times New Roman" w:cs="Times New Roman"/>
          <w:sz w:val="24"/>
          <w:szCs w:val="24"/>
          <w:lang w:val="en-US"/>
        </w:rPr>
        <w:t>that they do not have institutional support</w:t>
      </w:r>
      <w:r w:rsidR="003929B1">
        <w:rPr>
          <w:rFonts w:ascii="Times New Roman" w:hAnsi="Times New Roman" w:cs="Times New Roman"/>
          <w:sz w:val="24"/>
          <w:szCs w:val="24"/>
          <w:lang w:val="en-US"/>
        </w:rPr>
        <w:t xml:space="preserve">, </w:t>
      </w:r>
      <w:r w:rsidR="000167AE" w:rsidRPr="000167AE">
        <w:rPr>
          <w:rFonts w:ascii="Times New Roman" w:hAnsi="Times New Roman" w:cs="Times New Roman"/>
          <w:sz w:val="24"/>
          <w:szCs w:val="24"/>
          <w:lang w:val="en-US"/>
        </w:rPr>
        <w:t xml:space="preserve">from the government because by accepting a democratic currency it </w:t>
      </w:r>
      <w:r w:rsidR="000167AE" w:rsidRPr="000167AE">
        <w:rPr>
          <w:rFonts w:ascii="Times New Roman" w:hAnsi="Times New Roman" w:cs="Times New Roman"/>
          <w:sz w:val="24"/>
          <w:szCs w:val="24"/>
          <w:lang w:val="en-US"/>
        </w:rPr>
        <w:lastRenderedPageBreak/>
        <w:t>loses its sovereignty and important resources</w:t>
      </w:r>
      <w:r w:rsidR="000167AE">
        <w:rPr>
          <w:rFonts w:ascii="Times New Roman" w:hAnsi="Times New Roman" w:cs="Times New Roman"/>
          <w:sz w:val="24"/>
          <w:szCs w:val="24"/>
          <w:lang w:val="en-US"/>
        </w:rPr>
        <w:t xml:space="preserve">, </w:t>
      </w:r>
      <w:r w:rsidR="000167AE" w:rsidRPr="000167AE">
        <w:rPr>
          <w:rFonts w:ascii="Times New Roman" w:hAnsi="Times New Roman" w:cs="Times New Roman"/>
          <w:sz w:val="24"/>
          <w:szCs w:val="24"/>
          <w:lang w:val="en-US"/>
        </w:rPr>
        <w:t>from other institutions because the interest rate would cease to be effective as an instrument of monet</w:t>
      </w:r>
      <w:r w:rsidR="000167AE">
        <w:rPr>
          <w:rFonts w:ascii="Times New Roman" w:hAnsi="Times New Roman" w:cs="Times New Roman"/>
          <w:sz w:val="24"/>
          <w:szCs w:val="24"/>
          <w:lang w:val="en-US"/>
        </w:rPr>
        <w:t>ary policy and credit regulator</w:t>
      </w:r>
      <w:r w:rsidR="00667F79">
        <w:rPr>
          <w:rFonts w:ascii="Times New Roman" w:hAnsi="Times New Roman" w:cs="Times New Roman"/>
          <w:sz w:val="24"/>
          <w:szCs w:val="24"/>
          <w:lang w:val="en-US"/>
        </w:rPr>
        <w:t xml:space="preserve">; </w:t>
      </w:r>
      <w:r w:rsidR="00667F79" w:rsidRPr="00667F79">
        <w:rPr>
          <w:rFonts w:ascii="Times New Roman" w:hAnsi="Times New Roman" w:cs="Times New Roman"/>
          <w:sz w:val="24"/>
          <w:szCs w:val="24"/>
          <w:lang w:val="en-US"/>
        </w:rPr>
        <w:t>the supply curve is rigid</w:t>
      </w:r>
      <w:r w:rsidR="00667F79">
        <w:rPr>
          <w:rFonts w:ascii="Times New Roman" w:hAnsi="Times New Roman" w:cs="Times New Roman"/>
          <w:sz w:val="24"/>
          <w:szCs w:val="24"/>
          <w:lang w:val="en-US"/>
        </w:rPr>
        <w:t>,</w:t>
      </w:r>
      <w:r w:rsidR="003929B1">
        <w:rPr>
          <w:rFonts w:ascii="Times New Roman" w:hAnsi="Times New Roman" w:cs="Times New Roman"/>
          <w:sz w:val="24"/>
          <w:szCs w:val="24"/>
          <w:lang w:val="en-US"/>
        </w:rPr>
        <w:t xml:space="preserve"> </w:t>
      </w:r>
      <w:r w:rsidR="00667F79" w:rsidRPr="00667F79">
        <w:rPr>
          <w:rFonts w:ascii="Times New Roman" w:hAnsi="Times New Roman" w:cs="Times New Roman"/>
          <w:sz w:val="24"/>
          <w:szCs w:val="24"/>
          <w:lang w:val="en-US"/>
        </w:rPr>
        <w:t>they only have the capacity to issue currency, not to contract the issue</w:t>
      </w:r>
      <w:r w:rsidR="00667F79">
        <w:rPr>
          <w:rFonts w:ascii="Times New Roman" w:hAnsi="Times New Roman" w:cs="Times New Roman"/>
          <w:sz w:val="24"/>
          <w:szCs w:val="24"/>
          <w:lang w:val="en-US"/>
        </w:rPr>
        <w:t>;</w:t>
      </w:r>
      <w:r w:rsidR="000167AE">
        <w:rPr>
          <w:rFonts w:ascii="Times New Roman" w:hAnsi="Times New Roman" w:cs="Times New Roman"/>
          <w:sz w:val="24"/>
          <w:szCs w:val="24"/>
          <w:lang w:val="en-US"/>
        </w:rPr>
        <w:t xml:space="preserve"> t</w:t>
      </w:r>
      <w:r w:rsidR="000167AE" w:rsidRPr="000167AE">
        <w:rPr>
          <w:rFonts w:ascii="Times New Roman" w:hAnsi="Times New Roman" w:cs="Times New Roman"/>
          <w:sz w:val="24"/>
          <w:szCs w:val="24"/>
          <w:lang w:val="en-US"/>
        </w:rPr>
        <w:t>hey have high volatility</w:t>
      </w:r>
      <w:r w:rsidR="001F77BA">
        <w:rPr>
          <w:rFonts w:ascii="Times New Roman" w:hAnsi="Times New Roman" w:cs="Times New Roman"/>
          <w:sz w:val="24"/>
          <w:szCs w:val="24"/>
          <w:lang w:val="en-US"/>
        </w:rPr>
        <w:t xml:space="preserve"> and </w:t>
      </w:r>
      <w:r w:rsidR="001F77BA" w:rsidRPr="0094656E">
        <w:rPr>
          <w:rFonts w:ascii="Times New Roman" w:hAnsi="Times New Roman" w:cs="Times New Roman"/>
          <w:sz w:val="24"/>
          <w:szCs w:val="24"/>
          <w:lang w:val="en-US"/>
        </w:rPr>
        <w:t>high trading volume</w:t>
      </w:r>
      <w:r w:rsidR="000167AE" w:rsidRPr="000167AE">
        <w:rPr>
          <w:rFonts w:ascii="Times New Roman" w:hAnsi="Times New Roman" w:cs="Times New Roman"/>
          <w:sz w:val="24"/>
          <w:szCs w:val="24"/>
          <w:lang w:val="en-US"/>
        </w:rPr>
        <w:t>, typical of risky assets</w:t>
      </w:r>
      <w:r w:rsidR="001F77BA">
        <w:rPr>
          <w:rFonts w:ascii="Times New Roman" w:hAnsi="Times New Roman" w:cs="Times New Roman"/>
          <w:sz w:val="24"/>
          <w:szCs w:val="24"/>
          <w:lang w:val="en-US"/>
        </w:rPr>
        <w:t xml:space="preserve"> and financial bubbles</w:t>
      </w:r>
      <w:r w:rsidR="000167AE">
        <w:rPr>
          <w:rFonts w:ascii="Times New Roman" w:hAnsi="Times New Roman" w:cs="Times New Roman"/>
          <w:sz w:val="24"/>
          <w:szCs w:val="24"/>
          <w:lang w:val="en-US"/>
        </w:rPr>
        <w:t>; d</w:t>
      </w:r>
      <w:r w:rsidR="000167AE" w:rsidRPr="000167AE">
        <w:rPr>
          <w:rFonts w:ascii="Times New Roman" w:hAnsi="Times New Roman" w:cs="Times New Roman"/>
          <w:sz w:val="24"/>
          <w:szCs w:val="24"/>
          <w:lang w:val="en-US"/>
        </w:rPr>
        <w:t>ue to its null liquidity, it does not ha</w:t>
      </w:r>
      <w:r w:rsidR="00084475">
        <w:rPr>
          <w:rFonts w:ascii="Times New Roman" w:hAnsi="Times New Roman" w:cs="Times New Roman"/>
          <w:sz w:val="24"/>
          <w:szCs w:val="24"/>
          <w:lang w:val="en-US"/>
        </w:rPr>
        <w:t>ve wide acceptance for commerce; t</w:t>
      </w:r>
      <w:r w:rsidR="00084475" w:rsidRPr="00084475">
        <w:rPr>
          <w:rFonts w:ascii="Times New Roman" w:hAnsi="Times New Roman" w:cs="Times New Roman"/>
          <w:sz w:val="24"/>
          <w:szCs w:val="24"/>
          <w:lang w:val="en-US"/>
        </w:rPr>
        <w:t>hey are an intangible and complicated product to use for many people.</w:t>
      </w:r>
    </w:p>
    <w:p w14:paraId="21603B56" w14:textId="77777777" w:rsidR="005015FB" w:rsidRPr="001F77BA" w:rsidRDefault="00084475" w:rsidP="001F77B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5015FB" w:rsidRPr="005015FB">
        <w:rPr>
          <w:rFonts w:ascii="Times New Roman" w:hAnsi="Times New Roman" w:cs="Times New Roman"/>
          <w:sz w:val="24"/>
          <w:szCs w:val="24"/>
          <w:lang w:val="en-US"/>
        </w:rPr>
        <w:t xml:space="preserve">The cryptocurrencies </w:t>
      </w:r>
      <w:r w:rsidR="00467416" w:rsidRPr="005015FB">
        <w:rPr>
          <w:rFonts w:ascii="Times New Roman" w:hAnsi="Times New Roman" w:cs="Times New Roman"/>
          <w:sz w:val="24"/>
          <w:szCs w:val="24"/>
          <w:lang w:val="en-US"/>
        </w:rPr>
        <w:t>do</w:t>
      </w:r>
      <w:r w:rsidR="005015FB" w:rsidRPr="005015FB">
        <w:rPr>
          <w:rFonts w:ascii="Times New Roman" w:hAnsi="Times New Roman" w:cs="Times New Roman"/>
          <w:sz w:val="24"/>
          <w:szCs w:val="24"/>
          <w:lang w:val="en-US"/>
        </w:rPr>
        <w:t xml:space="preserve"> no</w:t>
      </w:r>
      <w:r>
        <w:rPr>
          <w:rFonts w:ascii="Times New Roman" w:hAnsi="Times New Roman" w:cs="Times New Roman"/>
          <w:sz w:val="24"/>
          <w:szCs w:val="24"/>
          <w:lang w:val="en-US"/>
        </w:rPr>
        <w:t>t have a trend in the long run, their</w:t>
      </w:r>
      <w:r w:rsidRPr="00084475">
        <w:rPr>
          <w:rFonts w:ascii="Times New Roman" w:hAnsi="Times New Roman" w:cs="Times New Roman"/>
          <w:sz w:val="24"/>
          <w:szCs w:val="24"/>
          <w:lang w:val="en-US"/>
        </w:rPr>
        <w:t xml:space="preserve"> movement is erratic, volatile.</w:t>
      </w:r>
      <w:r>
        <w:rPr>
          <w:rFonts w:ascii="Times New Roman" w:hAnsi="Times New Roman" w:cs="Times New Roman"/>
          <w:sz w:val="24"/>
          <w:szCs w:val="24"/>
          <w:lang w:val="en-US"/>
        </w:rPr>
        <w:t xml:space="preserve"> </w:t>
      </w:r>
      <w:r w:rsidRPr="00084475">
        <w:rPr>
          <w:rFonts w:ascii="Times New Roman" w:hAnsi="Times New Roman" w:cs="Times New Roman"/>
          <w:sz w:val="24"/>
          <w:szCs w:val="24"/>
          <w:lang w:val="en-US"/>
        </w:rPr>
        <w:t>The fundamental determinants of its price are weak, governed mainly by the marginal theory of value, namely the law of supply and demand.</w:t>
      </w:r>
      <w:r>
        <w:rPr>
          <w:rFonts w:ascii="Times New Roman" w:hAnsi="Times New Roman" w:cs="Times New Roman"/>
          <w:sz w:val="24"/>
          <w:szCs w:val="24"/>
          <w:lang w:val="en-US"/>
        </w:rPr>
        <w:t xml:space="preserve"> </w:t>
      </w:r>
      <w:r w:rsidR="001F77BA" w:rsidRPr="001F77BA">
        <w:rPr>
          <w:rFonts w:ascii="Times New Roman" w:hAnsi="Times New Roman" w:cs="Times New Roman"/>
          <w:sz w:val="24"/>
          <w:szCs w:val="24"/>
          <w:lang w:val="en-US"/>
        </w:rPr>
        <w:t>This is strongl</w:t>
      </w:r>
      <w:r w:rsidR="001F77BA">
        <w:rPr>
          <w:rFonts w:ascii="Times New Roman" w:hAnsi="Times New Roman" w:cs="Times New Roman"/>
          <w:sz w:val="24"/>
          <w:szCs w:val="24"/>
          <w:lang w:val="en-US"/>
        </w:rPr>
        <w:t>y supported by augmented Dickey-</w:t>
      </w:r>
      <w:r w:rsidR="001F77BA" w:rsidRPr="001F77BA">
        <w:rPr>
          <w:rFonts w:ascii="Times New Roman" w:hAnsi="Times New Roman" w:cs="Times New Roman"/>
          <w:sz w:val="24"/>
          <w:szCs w:val="24"/>
          <w:lang w:val="en-US"/>
        </w:rPr>
        <w:t>Fuller stationarity tests which demonstrated that cryptocurrencies have correlated lags, meaning that an upward or downward overshooting continues to have an effect over time, and this is more significant than the fundamental determinants of the currencies with whose price there is no correlation.</w:t>
      </w:r>
      <w:r w:rsidR="001F77BA">
        <w:rPr>
          <w:rFonts w:ascii="Times New Roman" w:hAnsi="Times New Roman" w:cs="Times New Roman"/>
          <w:sz w:val="24"/>
          <w:szCs w:val="24"/>
          <w:lang w:val="en-US"/>
        </w:rPr>
        <w:t xml:space="preserve"> </w:t>
      </w:r>
      <w:r w:rsidR="001F77BA" w:rsidRPr="001F77BA">
        <w:rPr>
          <w:rFonts w:ascii="Times New Roman" w:hAnsi="Times New Roman" w:cs="Times New Roman"/>
          <w:sz w:val="24"/>
          <w:szCs w:val="24"/>
          <w:lang w:val="en-US"/>
        </w:rPr>
        <w:t xml:space="preserve">Furthermore, the </w:t>
      </w:r>
      <w:r w:rsidR="001F77BA">
        <w:rPr>
          <w:rFonts w:ascii="Times New Roman" w:hAnsi="Times New Roman" w:cs="Times New Roman"/>
          <w:sz w:val="24"/>
          <w:szCs w:val="24"/>
          <w:lang w:val="en-US"/>
        </w:rPr>
        <w:t>e</w:t>
      </w:r>
      <w:r w:rsidR="001F77BA" w:rsidRPr="001F77BA">
        <w:rPr>
          <w:rFonts w:ascii="Times New Roman" w:hAnsi="Times New Roman" w:cs="Times New Roman"/>
          <w:sz w:val="24"/>
          <w:szCs w:val="24"/>
          <w:lang w:val="en-US"/>
        </w:rPr>
        <w:t>Garch models presented here demonstrate that volatility is trending downward and is expected to continue in the short and medium term if the market conditions for cryptocurrencies do not change.</w:t>
      </w:r>
      <w:r w:rsidR="001F77BA">
        <w:rPr>
          <w:rFonts w:ascii="Times New Roman" w:hAnsi="Times New Roman" w:cs="Times New Roman"/>
          <w:sz w:val="24"/>
          <w:szCs w:val="24"/>
          <w:lang w:val="en-US"/>
        </w:rPr>
        <w:t xml:space="preserve"> </w:t>
      </w:r>
    </w:p>
    <w:p w14:paraId="03D1215F" w14:textId="77777777" w:rsidR="005015FB" w:rsidRPr="00084475" w:rsidRDefault="005015FB" w:rsidP="00084475">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Given that they are only based o</w:t>
      </w:r>
      <w:r w:rsidR="00EF0156">
        <w:rPr>
          <w:rFonts w:ascii="Times New Roman" w:hAnsi="Times New Roman" w:cs="Times New Roman"/>
          <w:sz w:val="24"/>
          <w:szCs w:val="24"/>
          <w:lang w:val="en-US"/>
        </w:rPr>
        <w:t xml:space="preserve">n the law of supply and demand </w:t>
      </w:r>
      <w:r w:rsidR="00084475" w:rsidRPr="00084475">
        <w:rPr>
          <w:rFonts w:ascii="Times New Roman" w:hAnsi="Times New Roman" w:cs="Times New Roman"/>
          <w:sz w:val="24"/>
          <w:szCs w:val="24"/>
          <w:lang w:val="en-US"/>
        </w:rPr>
        <w:t>and they are highly volatile</w:t>
      </w:r>
      <w:r w:rsidR="00084475">
        <w:rPr>
          <w:rFonts w:ascii="Times New Roman" w:hAnsi="Times New Roman" w:cs="Times New Roman"/>
          <w:sz w:val="24"/>
          <w:szCs w:val="24"/>
          <w:lang w:val="en-US"/>
        </w:rPr>
        <w:t>,</w:t>
      </w:r>
      <w:r w:rsidRPr="005015FB">
        <w:rPr>
          <w:rFonts w:ascii="Times New Roman" w:hAnsi="Times New Roman" w:cs="Times New Roman"/>
          <w:sz w:val="24"/>
          <w:szCs w:val="24"/>
          <w:lang w:val="en-US"/>
        </w:rPr>
        <w:t xml:space="preserve"> they cannot primarily serve as an instrument of investment or hoarding of wealth, due to their speculative nature.</w:t>
      </w:r>
      <w:r w:rsidR="00084475">
        <w:rPr>
          <w:rFonts w:ascii="Times New Roman" w:hAnsi="Times New Roman" w:cs="Times New Roman"/>
          <w:sz w:val="24"/>
          <w:szCs w:val="24"/>
          <w:lang w:val="en-US"/>
        </w:rPr>
        <w:t xml:space="preserve"> </w:t>
      </w:r>
      <w:r w:rsidR="00084475" w:rsidRPr="00084475">
        <w:rPr>
          <w:rFonts w:ascii="Times New Roman" w:hAnsi="Times New Roman" w:cs="Times New Roman"/>
          <w:sz w:val="24"/>
          <w:szCs w:val="24"/>
          <w:lang w:val="en-US"/>
        </w:rPr>
        <w:t>Risk-averse people with little knowledge of the financial markets are advised not to invest in these instruments.</w:t>
      </w:r>
    </w:p>
    <w:p w14:paraId="08F9E5CC" w14:textId="77777777" w:rsidR="00084475" w:rsidRDefault="003C46A2" w:rsidP="005015FB">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3C46A2">
        <w:rPr>
          <w:rFonts w:ascii="Times New Roman" w:hAnsi="Times New Roman" w:cs="Times New Roman"/>
          <w:sz w:val="24"/>
          <w:szCs w:val="24"/>
          <w:lang w:val="en-US"/>
        </w:rPr>
        <w:t>The implementation of alternative uses of blockchain technology is recommended.</w:t>
      </w:r>
      <w:r>
        <w:rPr>
          <w:rFonts w:ascii="Times New Roman" w:hAnsi="Times New Roman" w:cs="Times New Roman"/>
          <w:sz w:val="24"/>
          <w:szCs w:val="24"/>
          <w:lang w:val="en-US"/>
        </w:rPr>
        <w:t xml:space="preserve"> </w:t>
      </w:r>
      <w:r w:rsidRPr="003C46A2">
        <w:rPr>
          <w:rFonts w:ascii="Times New Roman" w:hAnsi="Times New Roman" w:cs="Times New Roman"/>
          <w:sz w:val="24"/>
          <w:szCs w:val="24"/>
          <w:lang w:val="en-US"/>
        </w:rPr>
        <w:t>Like</w:t>
      </w:r>
      <w:r>
        <w:rPr>
          <w:rFonts w:ascii="Times New Roman" w:hAnsi="Times New Roman" w:cs="Times New Roman"/>
          <w:sz w:val="24"/>
          <w:szCs w:val="24"/>
          <w:lang w:val="en-US"/>
        </w:rPr>
        <w:t xml:space="preserve"> Blockchain Bond System, B</w:t>
      </w:r>
      <w:r w:rsidRPr="003C46A2">
        <w:rPr>
          <w:rFonts w:ascii="Times New Roman" w:hAnsi="Times New Roman" w:cs="Times New Roman"/>
          <w:sz w:val="24"/>
          <w:szCs w:val="24"/>
          <w:lang w:val="en-US"/>
        </w:rPr>
        <w:t>lockchain Pub</w:t>
      </w:r>
      <w:r>
        <w:rPr>
          <w:rFonts w:ascii="Times New Roman" w:hAnsi="Times New Roman" w:cs="Times New Roman"/>
          <w:sz w:val="24"/>
          <w:szCs w:val="24"/>
          <w:lang w:val="en-US"/>
        </w:rPr>
        <w:t xml:space="preserve">lic Contracts Management System and </w:t>
      </w:r>
      <w:r w:rsidRPr="003C46A2">
        <w:rPr>
          <w:rFonts w:ascii="Times New Roman" w:hAnsi="Times New Roman" w:cs="Times New Roman"/>
          <w:sz w:val="24"/>
          <w:szCs w:val="24"/>
          <w:lang w:val="en-US"/>
        </w:rPr>
        <w:t>Payment system in the real estate sector.</w:t>
      </w:r>
    </w:p>
    <w:p w14:paraId="75F183FF" w14:textId="77777777" w:rsidR="001F77BA" w:rsidRDefault="001F77BA" w:rsidP="005015FB">
      <w:pPr>
        <w:spacing w:line="480" w:lineRule="auto"/>
        <w:jc w:val="both"/>
        <w:rPr>
          <w:rFonts w:ascii="Times New Roman" w:hAnsi="Times New Roman" w:cs="Times New Roman"/>
          <w:sz w:val="24"/>
          <w:szCs w:val="24"/>
          <w:lang w:val="en-US"/>
        </w:rPr>
      </w:pPr>
    </w:p>
    <w:p w14:paraId="4D61B304" w14:textId="77777777" w:rsidR="005015FB" w:rsidRPr="00B34E09" w:rsidRDefault="00B34E09" w:rsidP="005015FB">
      <w:pPr>
        <w:spacing w:line="480" w:lineRule="auto"/>
        <w:jc w:val="both"/>
        <w:rPr>
          <w:rFonts w:ascii="Times New Roman" w:hAnsi="Times New Roman" w:cs="Times New Roman"/>
          <w:b/>
          <w:sz w:val="24"/>
          <w:szCs w:val="24"/>
          <w:lang w:val="en-US"/>
        </w:rPr>
      </w:pPr>
      <w:r w:rsidRPr="00B34E09">
        <w:rPr>
          <w:rFonts w:ascii="Times New Roman" w:hAnsi="Times New Roman" w:cs="Times New Roman"/>
          <w:b/>
          <w:sz w:val="24"/>
          <w:szCs w:val="24"/>
          <w:lang w:val="en-US"/>
        </w:rPr>
        <w:lastRenderedPageBreak/>
        <w:t>References</w:t>
      </w:r>
    </w:p>
    <w:p w14:paraId="381D7127" w14:textId="77777777" w:rsidR="005015FB" w:rsidRPr="005015FB" w:rsidRDefault="005015FB" w:rsidP="005015FB">
      <w:pPr>
        <w:spacing w:line="480" w:lineRule="auto"/>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An Introduction to Bitcoin and Blockchain Technology. February 2016. ©2015 Kaye Scholer LLP, 250 West 55th St</w:t>
      </w:r>
      <w:r w:rsidR="00B34E09">
        <w:rPr>
          <w:rFonts w:ascii="Times New Roman" w:hAnsi="Times New Roman" w:cs="Times New Roman"/>
          <w:sz w:val="24"/>
          <w:szCs w:val="24"/>
          <w:lang w:val="en-US"/>
        </w:rPr>
        <w:t xml:space="preserve">reet, New York, NY 10019-9710. </w:t>
      </w:r>
    </w:p>
    <w:p w14:paraId="5C8AB0B2" w14:textId="77777777" w:rsidR="005015FB" w:rsidRPr="005015FB" w:rsidRDefault="005015FB" w:rsidP="005015FB">
      <w:pPr>
        <w:spacing w:line="480" w:lineRule="auto"/>
        <w:jc w:val="both"/>
        <w:rPr>
          <w:rFonts w:ascii="Times New Roman" w:hAnsi="Times New Roman" w:cs="Times New Roman"/>
          <w:sz w:val="24"/>
          <w:szCs w:val="24"/>
        </w:rPr>
      </w:pPr>
      <w:r w:rsidRPr="005015FB">
        <w:rPr>
          <w:rFonts w:ascii="Times New Roman" w:hAnsi="Times New Roman" w:cs="Times New Roman"/>
          <w:sz w:val="24"/>
          <w:szCs w:val="24"/>
        </w:rPr>
        <w:t xml:space="preserve">Bifo, Franco Berardi, 2014. La sublevación. </w:t>
      </w:r>
      <w:r w:rsidR="00B34E09">
        <w:rPr>
          <w:rFonts w:ascii="Times New Roman" w:hAnsi="Times New Roman" w:cs="Times New Roman"/>
          <w:sz w:val="24"/>
          <w:szCs w:val="24"/>
        </w:rPr>
        <w:t xml:space="preserve">Surplus editores. México, D.F. </w:t>
      </w:r>
    </w:p>
    <w:p w14:paraId="4FA97A19" w14:textId="77777777" w:rsidR="005015FB" w:rsidRPr="005015FB" w:rsidRDefault="005015FB" w:rsidP="005015FB">
      <w:pPr>
        <w:spacing w:line="480" w:lineRule="auto"/>
        <w:jc w:val="both"/>
        <w:rPr>
          <w:rFonts w:ascii="Times New Roman" w:hAnsi="Times New Roman" w:cs="Times New Roman"/>
          <w:sz w:val="24"/>
          <w:szCs w:val="24"/>
          <w:lang w:val="en-US"/>
        </w:rPr>
      </w:pPr>
      <w:r w:rsidRPr="005015FB">
        <w:rPr>
          <w:rFonts w:ascii="Times New Roman" w:hAnsi="Times New Roman" w:cs="Times New Roman"/>
          <w:sz w:val="24"/>
          <w:szCs w:val="24"/>
        </w:rPr>
        <w:t xml:space="preserve">Blanchard, Olivier; Amighini, Alessia; Giavazzi, Francesco, 2012. Macroeconomía. </w:t>
      </w:r>
      <w:r w:rsidR="00B34E09">
        <w:rPr>
          <w:rFonts w:ascii="Times New Roman" w:hAnsi="Times New Roman" w:cs="Times New Roman"/>
          <w:sz w:val="24"/>
          <w:szCs w:val="24"/>
          <w:lang w:val="en-US"/>
        </w:rPr>
        <w:t>Pearson. Madrid, España.</w:t>
      </w:r>
    </w:p>
    <w:p w14:paraId="33BDFE54" w14:textId="77777777" w:rsidR="005015FB" w:rsidRPr="005015FB" w:rsidRDefault="005015FB" w:rsidP="005015FB">
      <w:pPr>
        <w:spacing w:line="480" w:lineRule="auto"/>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Chang, Victor; Newman, Russell; Walters, Robert and Wills, Gary, 2016. Review of economic bubbles. August, 2016. International Jou</w:t>
      </w:r>
      <w:r w:rsidR="00B34E09">
        <w:rPr>
          <w:rFonts w:ascii="Times New Roman" w:hAnsi="Times New Roman" w:cs="Times New Roman"/>
          <w:sz w:val="24"/>
          <w:szCs w:val="24"/>
          <w:lang w:val="en-US"/>
        </w:rPr>
        <w:t>rnal of Information Management.</w:t>
      </w:r>
    </w:p>
    <w:p w14:paraId="1AD2AFEA" w14:textId="77777777" w:rsidR="005015FB" w:rsidRPr="005015FB" w:rsidRDefault="005015FB" w:rsidP="005015FB">
      <w:pPr>
        <w:spacing w:line="480" w:lineRule="auto"/>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Cohen, B, 1998. The Geography of Money. I</w:t>
      </w:r>
      <w:r w:rsidR="00B34E09">
        <w:rPr>
          <w:rFonts w:ascii="Times New Roman" w:hAnsi="Times New Roman" w:cs="Times New Roman"/>
          <w:sz w:val="24"/>
          <w:szCs w:val="24"/>
          <w:lang w:val="en-US"/>
        </w:rPr>
        <w:t>thaca. Cornell University Press</w:t>
      </w:r>
    </w:p>
    <w:p w14:paraId="1FB35DDB" w14:textId="77777777" w:rsidR="005015FB" w:rsidRPr="005015FB" w:rsidRDefault="005015FB" w:rsidP="005015FB">
      <w:pPr>
        <w:spacing w:line="480" w:lineRule="auto"/>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Digital assets on public Blockchains. White Paper</w:t>
      </w:r>
      <w:r w:rsidR="00B34E09">
        <w:rPr>
          <w:rFonts w:ascii="Times New Roman" w:hAnsi="Times New Roman" w:cs="Times New Roman"/>
          <w:sz w:val="24"/>
          <w:szCs w:val="24"/>
          <w:lang w:val="en-US"/>
        </w:rPr>
        <w:t xml:space="preserve">. BitFury Group. Mar 15, 2016. </w:t>
      </w:r>
    </w:p>
    <w:p w14:paraId="3F2456BA" w14:textId="77777777" w:rsidR="005015FB" w:rsidRPr="005015FB" w:rsidRDefault="005015FB" w:rsidP="005015FB">
      <w:pPr>
        <w:spacing w:line="480" w:lineRule="auto"/>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Evanoff, Douglas; Kaufman, George; Malliaris, Anastasios, 2012. Asset price bubbles: What are the causes, consequences, and public pilicy options? Nov. 2012. Number 304. The Fe</w:t>
      </w:r>
      <w:r w:rsidR="00B34E09">
        <w:rPr>
          <w:rFonts w:ascii="Times New Roman" w:hAnsi="Times New Roman" w:cs="Times New Roman"/>
          <w:sz w:val="24"/>
          <w:szCs w:val="24"/>
          <w:lang w:val="en-US"/>
        </w:rPr>
        <w:t xml:space="preserve">deral Reserve Bank of Chicago. </w:t>
      </w:r>
    </w:p>
    <w:p w14:paraId="701FF1F0" w14:textId="77777777" w:rsidR="005015FB" w:rsidRPr="005015FB" w:rsidRDefault="005015FB" w:rsidP="005015FB">
      <w:pPr>
        <w:spacing w:line="480" w:lineRule="auto"/>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Hayek, F., 1976. Choice in currency. A way to stop inflation. The Institute of Economic Affairs.</w:t>
      </w:r>
    </w:p>
    <w:p w14:paraId="14917243" w14:textId="77777777" w:rsidR="005015FB" w:rsidRPr="005015FB" w:rsidRDefault="005015FB" w:rsidP="005015FB">
      <w:pPr>
        <w:spacing w:line="480" w:lineRule="auto"/>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Hermele, Kenneth, 2014. Commodity Currencies vs</w:t>
      </w:r>
      <w:r w:rsidR="00B34E09">
        <w:rPr>
          <w:rFonts w:ascii="Times New Roman" w:hAnsi="Times New Roman" w:cs="Times New Roman"/>
          <w:sz w:val="24"/>
          <w:szCs w:val="24"/>
          <w:lang w:val="en-US"/>
        </w:rPr>
        <w:t>.</w:t>
      </w:r>
      <w:r w:rsidRPr="005015FB">
        <w:rPr>
          <w:rFonts w:ascii="Times New Roman" w:hAnsi="Times New Roman" w:cs="Times New Roman"/>
          <w:sz w:val="24"/>
          <w:szCs w:val="24"/>
          <w:lang w:val="en-US"/>
        </w:rPr>
        <w:t xml:space="preserve"> Fiat Money - Automaticity vs</w:t>
      </w:r>
      <w:r w:rsidR="00B34E09">
        <w:rPr>
          <w:rFonts w:ascii="Times New Roman" w:hAnsi="Times New Roman" w:cs="Times New Roman"/>
          <w:sz w:val="24"/>
          <w:szCs w:val="24"/>
          <w:lang w:val="en-US"/>
        </w:rPr>
        <w:t xml:space="preserve">. </w:t>
      </w:r>
      <w:r w:rsidRPr="005015FB">
        <w:rPr>
          <w:rFonts w:ascii="Times New Roman" w:hAnsi="Times New Roman" w:cs="Times New Roman"/>
          <w:sz w:val="24"/>
          <w:szCs w:val="24"/>
          <w:lang w:val="en-US"/>
        </w:rPr>
        <w:t>Embedment. Paper Series; Vol. 44)</w:t>
      </w:r>
      <w:r w:rsidR="00B34E09">
        <w:rPr>
          <w:rFonts w:ascii="Times New Roman" w:hAnsi="Times New Roman" w:cs="Times New Roman"/>
          <w:sz w:val="24"/>
          <w:szCs w:val="24"/>
          <w:lang w:val="en-US"/>
        </w:rPr>
        <w:t xml:space="preserve">. Fessud, University of Leeds. </w:t>
      </w:r>
    </w:p>
    <w:p w14:paraId="2AD92160" w14:textId="77777777" w:rsidR="005015FB" w:rsidRPr="005015FB" w:rsidRDefault="005015FB" w:rsidP="005015FB">
      <w:pPr>
        <w:spacing w:line="480" w:lineRule="auto"/>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Hicks, J., R., 1978 [1939]. Value and Cap</w:t>
      </w:r>
      <w:r w:rsidR="00B34E09">
        <w:rPr>
          <w:rFonts w:ascii="Times New Roman" w:hAnsi="Times New Roman" w:cs="Times New Roman"/>
          <w:sz w:val="24"/>
          <w:szCs w:val="24"/>
          <w:lang w:val="en-US"/>
        </w:rPr>
        <w:t xml:space="preserve">ital. Oxford University Press. </w:t>
      </w:r>
    </w:p>
    <w:p w14:paraId="66E219B8" w14:textId="77777777" w:rsidR="005015FB" w:rsidRPr="005015FB" w:rsidRDefault="005015FB" w:rsidP="005015FB">
      <w:pPr>
        <w:spacing w:line="480" w:lineRule="auto"/>
        <w:jc w:val="both"/>
        <w:rPr>
          <w:rFonts w:ascii="Times New Roman" w:hAnsi="Times New Roman" w:cs="Times New Roman"/>
          <w:sz w:val="24"/>
          <w:szCs w:val="24"/>
          <w:lang w:val="en-US"/>
        </w:rPr>
      </w:pPr>
      <w:r w:rsidRPr="005015FB">
        <w:rPr>
          <w:rFonts w:ascii="Times New Roman" w:hAnsi="Times New Roman" w:cs="Times New Roman"/>
          <w:sz w:val="24"/>
          <w:szCs w:val="24"/>
        </w:rPr>
        <w:t xml:space="preserve">Hilferding, Rudolf, 1973 [1909]. El Capital Financiero. Edición Revolucionario. Instituto Cubano del Libro. </w:t>
      </w:r>
      <w:r w:rsidRPr="005015FB">
        <w:rPr>
          <w:rFonts w:ascii="Times New Roman" w:hAnsi="Times New Roman" w:cs="Times New Roman"/>
          <w:sz w:val="24"/>
          <w:szCs w:val="24"/>
          <w:lang w:val="en-US"/>
        </w:rPr>
        <w:t>Méx</w:t>
      </w:r>
      <w:r w:rsidR="00B34E09">
        <w:rPr>
          <w:rFonts w:ascii="Times New Roman" w:hAnsi="Times New Roman" w:cs="Times New Roman"/>
          <w:sz w:val="24"/>
          <w:szCs w:val="24"/>
          <w:lang w:val="en-US"/>
        </w:rPr>
        <w:t xml:space="preserve">ico DF. </w:t>
      </w:r>
    </w:p>
    <w:p w14:paraId="0B018A61" w14:textId="77777777" w:rsidR="005015FB" w:rsidRPr="005015FB" w:rsidRDefault="005015FB" w:rsidP="005015FB">
      <w:pPr>
        <w:spacing w:line="480" w:lineRule="auto"/>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Kurz, Heinz D.; Salvadori, Neri, 1995. Theory of production. A long period analysis. pp. 1-4</w:t>
      </w:r>
      <w:r w:rsidR="00B34E09">
        <w:rPr>
          <w:rFonts w:ascii="Times New Roman" w:hAnsi="Times New Roman" w:cs="Times New Roman"/>
          <w:sz w:val="24"/>
          <w:szCs w:val="24"/>
          <w:lang w:val="en-US"/>
        </w:rPr>
        <w:t xml:space="preserve">1. Cambridge University Press. </w:t>
      </w:r>
    </w:p>
    <w:p w14:paraId="5526593E" w14:textId="77777777" w:rsidR="005015FB" w:rsidRPr="005015FB" w:rsidRDefault="005015FB" w:rsidP="005015FB">
      <w:pPr>
        <w:spacing w:line="480" w:lineRule="auto"/>
        <w:jc w:val="both"/>
        <w:rPr>
          <w:rFonts w:ascii="Times New Roman" w:hAnsi="Times New Roman" w:cs="Times New Roman"/>
          <w:sz w:val="24"/>
          <w:szCs w:val="24"/>
        </w:rPr>
      </w:pPr>
      <w:r w:rsidRPr="005015FB">
        <w:rPr>
          <w:rFonts w:ascii="Times New Roman" w:hAnsi="Times New Roman" w:cs="Times New Roman"/>
          <w:sz w:val="24"/>
          <w:szCs w:val="24"/>
          <w:lang w:val="en-US"/>
        </w:rPr>
        <w:lastRenderedPageBreak/>
        <w:t xml:space="preserve">Kurz, Heinz D., 2018. Marx and “the law of value”. A critical appraisal on the occasion of his 200th birthday. </w:t>
      </w:r>
      <w:r w:rsidRPr="005015FB">
        <w:rPr>
          <w:rFonts w:ascii="Times New Roman" w:hAnsi="Times New Roman" w:cs="Times New Roman"/>
          <w:sz w:val="24"/>
          <w:szCs w:val="24"/>
        </w:rPr>
        <w:t>Investigación Económica. Volumen 77, núm. 304, pp. 40-71. Abril-Junio 2018. Universidad Nacional Autóno</w:t>
      </w:r>
      <w:r w:rsidR="00B34E09">
        <w:rPr>
          <w:rFonts w:ascii="Times New Roman" w:hAnsi="Times New Roman" w:cs="Times New Roman"/>
          <w:sz w:val="24"/>
          <w:szCs w:val="24"/>
        </w:rPr>
        <w:t>ma de México. Ciudad de México.</w:t>
      </w:r>
    </w:p>
    <w:p w14:paraId="3B3A8D98" w14:textId="77777777" w:rsidR="005015FB" w:rsidRPr="005015FB" w:rsidRDefault="005015FB" w:rsidP="005015FB">
      <w:pPr>
        <w:spacing w:line="480" w:lineRule="auto"/>
        <w:jc w:val="both"/>
        <w:rPr>
          <w:rFonts w:ascii="Times New Roman" w:hAnsi="Times New Roman" w:cs="Times New Roman"/>
          <w:sz w:val="24"/>
          <w:szCs w:val="24"/>
        </w:rPr>
      </w:pPr>
      <w:r w:rsidRPr="005015FB">
        <w:rPr>
          <w:rFonts w:ascii="Times New Roman" w:hAnsi="Times New Roman" w:cs="Times New Roman"/>
          <w:sz w:val="24"/>
          <w:szCs w:val="24"/>
        </w:rPr>
        <w:t>Madura, Jeff, 2015. Administración Financiara internacional. Cenage Learning</w:t>
      </w:r>
      <w:r w:rsidR="00B34E09">
        <w:rPr>
          <w:rFonts w:ascii="Times New Roman" w:hAnsi="Times New Roman" w:cs="Times New Roman"/>
          <w:sz w:val="24"/>
          <w:szCs w:val="24"/>
        </w:rPr>
        <w:t xml:space="preserve"> Editores, S.A. de C.V. México.</w:t>
      </w:r>
    </w:p>
    <w:p w14:paraId="5056D38A" w14:textId="77777777" w:rsidR="005015FB" w:rsidRPr="005015FB" w:rsidRDefault="005015FB" w:rsidP="005015FB">
      <w:pPr>
        <w:spacing w:line="480" w:lineRule="auto"/>
        <w:jc w:val="both"/>
        <w:rPr>
          <w:rFonts w:ascii="Times New Roman" w:hAnsi="Times New Roman" w:cs="Times New Roman"/>
          <w:sz w:val="24"/>
          <w:szCs w:val="24"/>
        </w:rPr>
      </w:pPr>
      <w:r w:rsidRPr="005015FB">
        <w:rPr>
          <w:rFonts w:ascii="Times New Roman" w:hAnsi="Times New Roman" w:cs="Times New Roman"/>
          <w:sz w:val="24"/>
          <w:szCs w:val="24"/>
          <w:lang w:val="en-US"/>
        </w:rPr>
        <w:t xml:space="preserve">Marshall, Alfred, 2013 [1890]. Principles of Economics. </w:t>
      </w:r>
      <w:r w:rsidR="00B34E09">
        <w:rPr>
          <w:rFonts w:ascii="Times New Roman" w:hAnsi="Times New Roman" w:cs="Times New Roman"/>
          <w:sz w:val="24"/>
          <w:szCs w:val="24"/>
        </w:rPr>
        <w:t>Palgrave Macmillan, London.</w:t>
      </w:r>
    </w:p>
    <w:p w14:paraId="2DFE2E60" w14:textId="77777777" w:rsidR="005015FB" w:rsidRPr="005015FB" w:rsidRDefault="005015FB" w:rsidP="005015FB">
      <w:pPr>
        <w:spacing w:line="480" w:lineRule="auto"/>
        <w:jc w:val="both"/>
        <w:rPr>
          <w:rFonts w:ascii="Times New Roman" w:hAnsi="Times New Roman" w:cs="Times New Roman"/>
          <w:sz w:val="24"/>
          <w:szCs w:val="24"/>
        </w:rPr>
      </w:pPr>
      <w:r w:rsidRPr="005015FB">
        <w:rPr>
          <w:rFonts w:ascii="Times New Roman" w:hAnsi="Times New Roman" w:cs="Times New Roman"/>
          <w:sz w:val="24"/>
          <w:szCs w:val="24"/>
        </w:rPr>
        <w:t>Marx, Karl, 2018 [1867]. El Capital. Biblioteca del pensamiento socialista. Tomo I, Libro I. Siglo X</w:t>
      </w:r>
      <w:r w:rsidR="00B34E09">
        <w:rPr>
          <w:rFonts w:ascii="Times New Roman" w:hAnsi="Times New Roman" w:cs="Times New Roman"/>
          <w:sz w:val="24"/>
          <w:szCs w:val="24"/>
        </w:rPr>
        <w:t xml:space="preserve">XI editores. Ciudad de México. </w:t>
      </w:r>
    </w:p>
    <w:p w14:paraId="0B45D92B" w14:textId="77777777" w:rsidR="005015FB" w:rsidRPr="005015FB" w:rsidRDefault="005015FB" w:rsidP="005015FB">
      <w:pPr>
        <w:spacing w:line="480" w:lineRule="auto"/>
        <w:jc w:val="both"/>
        <w:rPr>
          <w:rFonts w:ascii="Times New Roman" w:hAnsi="Times New Roman" w:cs="Times New Roman"/>
          <w:sz w:val="24"/>
          <w:szCs w:val="24"/>
        </w:rPr>
      </w:pPr>
      <w:r w:rsidRPr="005015FB">
        <w:rPr>
          <w:rFonts w:ascii="Times New Roman" w:hAnsi="Times New Roman" w:cs="Times New Roman"/>
          <w:sz w:val="24"/>
          <w:szCs w:val="24"/>
        </w:rPr>
        <w:t xml:space="preserve">Marx, Karl, 2018 [1867]. El Capital. Biblioteca del pensamiento socialista. Tomo II, Libro I. Siglo </w:t>
      </w:r>
      <w:r w:rsidR="00B34E09">
        <w:rPr>
          <w:rFonts w:ascii="Times New Roman" w:hAnsi="Times New Roman" w:cs="Times New Roman"/>
          <w:sz w:val="24"/>
          <w:szCs w:val="24"/>
        </w:rPr>
        <w:t>XXI editores. Ciudad de México.</w:t>
      </w:r>
    </w:p>
    <w:p w14:paraId="11A8F441" w14:textId="77777777" w:rsidR="005015FB" w:rsidRPr="005015FB" w:rsidRDefault="005015FB" w:rsidP="005015FB">
      <w:pPr>
        <w:spacing w:line="480" w:lineRule="auto"/>
        <w:jc w:val="both"/>
        <w:rPr>
          <w:rFonts w:ascii="Times New Roman" w:hAnsi="Times New Roman" w:cs="Times New Roman"/>
          <w:sz w:val="24"/>
          <w:szCs w:val="24"/>
        </w:rPr>
      </w:pPr>
      <w:r w:rsidRPr="005015FB">
        <w:rPr>
          <w:rFonts w:ascii="Times New Roman" w:hAnsi="Times New Roman" w:cs="Times New Roman"/>
          <w:sz w:val="24"/>
          <w:szCs w:val="24"/>
        </w:rPr>
        <w:t>Marx, Karl, 2018 [1867]. El Capital. Biblioteca del pensamiento socialista. Tomo III, Libro I. Siglo XXI editores. Ciudad d</w:t>
      </w:r>
      <w:r w:rsidR="00B34E09">
        <w:rPr>
          <w:rFonts w:ascii="Times New Roman" w:hAnsi="Times New Roman" w:cs="Times New Roman"/>
          <w:sz w:val="24"/>
          <w:szCs w:val="24"/>
        </w:rPr>
        <w:t>e México.</w:t>
      </w:r>
    </w:p>
    <w:p w14:paraId="19AF2CD8" w14:textId="77777777" w:rsidR="005015FB" w:rsidRPr="005015FB" w:rsidRDefault="005015FB" w:rsidP="005015FB">
      <w:pPr>
        <w:spacing w:line="480" w:lineRule="auto"/>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Menger, Karl, 1892. On the Origin of Money</w:t>
      </w:r>
      <w:r w:rsidR="006B6435">
        <w:rPr>
          <w:rFonts w:ascii="Times New Roman" w:hAnsi="Times New Roman" w:cs="Times New Roman"/>
          <w:sz w:val="24"/>
          <w:szCs w:val="24"/>
          <w:lang w:val="en-US"/>
        </w:rPr>
        <w:t>.</w:t>
      </w:r>
      <w:r w:rsidRPr="005015FB">
        <w:rPr>
          <w:rFonts w:ascii="Times New Roman" w:hAnsi="Times New Roman" w:cs="Times New Roman"/>
          <w:sz w:val="24"/>
          <w:szCs w:val="24"/>
          <w:lang w:val="en-US"/>
        </w:rPr>
        <w:t xml:space="preserve"> The Economic Journal, Vol. 2, No</w:t>
      </w:r>
      <w:r w:rsidR="00B34E09">
        <w:rPr>
          <w:rFonts w:ascii="Times New Roman" w:hAnsi="Times New Roman" w:cs="Times New Roman"/>
          <w:sz w:val="24"/>
          <w:szCs w:val="24"/>
          <w:lang w:val="en-US"/>
        </w:rPr>
        <w:t>. 6. (Jun., 1892), pp. 239-255.</w:t>
      </w:r>
    </w:p>
    <w:p w14:paraId="70581C07" w14:textId="77777777" w:rsidR="005015FB" w:rsidRPr="005015FB" w:rsidRDefault="005015FB" w:rsidP="005015FB">
      <w:pPr>
        <w:spacing w:line="480" w:lineRule="auto"/>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Mundell, Robert, 1998. Uses and Abuses of Gresham's Law in the History of Money. Zagreb Journal of Ec</w:t>
      </w:r>
      <w:r w:rsidR="00B34E09">
        <w:rPr>
          <w:rFonts w:ascii="Times New Roman" w:hAnsi="Times New Roman" w:cs="Times New Roman"/>
          <w:sz w:val="24"/>
          <w:szCs w:val="24"/>
          <w:lang w:val="en-US"/>
        </w:rPr>
        <w:t>onomics, Volume 2, No. 2, 1998.</w:t>
      </w:r>
    </w:p>
    <w:p w14:paraId="7F383645" w14:textId="77777777" w:rsidR="005015FB" w:rsidRPr="005015FB" w:rsidRDefault="005015FB" w:rsidP="005015FB">
      <w:pPr>
        <w:spacing w:line="480" w:lineRule="auto"/>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Nakamoto, Satoshi, 2008. Bitcoin: A Peer-to-Peer Electron</w:t>
      </w:r>
      <w:r w:rsidR="00B34E09">
        <w:rPr>
          <w:rFonts w:ascii="Times New Roman" w:hAnsi="Times New Roman" w:cs="Times New Roman"/>
          <w:sz w:val="24"/>
          <w:szCs w:val="24"/>
          <w:lang w:val="en-US"/>
        </w:rPr>
        <w:t>ic Cash System. November, 2008.</w:t>
      </w:r>
    </w:p>
    <w:p w14:paraId="2A86ED7A" w14:textId="77777777" w:rsidR="005015FB" w:rsidRPr="005015FB" w:rsidRDefault="005015FB" w:rsidP="005015FB">
      <w:pPr>
        <w:spacing w:line="480" w:lineRule="auto"/>
        <w:jc w:val="both"/>
        <w:rPr>
          <w:rFonts w:ascii="Times New Roman" w:hAnsi="Times New Roman" w:cs="Times New Roman"/>
          <w:sz w:val="24"/>
          <w:szCs w:val="24"/>
        </w:rPr>
      </w:pPr>
      <w:r w:rsidRPr="005015FB">
        <w:rPr>
          <w:rFonts w:ascii="Times New Roman" w:hAnsi="Times New Roman" w:cs="Times New Roman"/>
          <w:sz w:val="24"/>
          <w:szCs w:val="24"/>
          <w:lang w:val="en-US"/>
        </w:rPr>
        <w:t xml:space="preserve">Rabiul, Mohammad; Fakhri, Imad; Mohd, Rizal; Sardar, Kabir; 2018. Cryptocurrency vs Fiat Currency: Architecture, Algorithm, Cashflow &amp; Ledger Technology on Emerging Economy. Subtitle: The Influential facts of Cryptocurrency and Fiat Currency. Conference Paper· July 2018.International Conference on Information and </w:t>
      </w:r>
      <w:r w:rsidRPr="005015FB">
        <w:rPr>
          <w:rFonts w:ascii="Times New Roman" w:hAnsi="Times New Roman" w:cs="Times New Roman"/>
          <w:sz w:val="24"/>
          <w:szCs w:val="24"/>
          <w:lang w:val="en-US"/>
        </w:rPr>
        <w:lastRenderedPageBreak/>
        <w:t xml:space="preserve">Communication Technology for the Muslim World. </w:t>
      </w:r>
      <w:r w:rsidRPr="005015FB">
        <w:rPr>
          <w:rFonts w:ascii="Times New Roman" w:hAnsi="Times New Roman" w:cs="Times New Roman"/>
          <w:sz w:val="24"/>
          <w:szCs w:val="24"/>
        </w:rPr>
        <w:t>Confe</w:t>
      </w:r>
      <w:r w:rsidR="00B34E09">
        <w:rPr>
          <w:rFonts w:ascii="Times New Roman" w:hAnsi="Times New Roman" w:cs="Times New Roman"/>
          <w:sz w:val="24"/>
          <w:szCs w:val="24"/>
        </w:rPr>
        <w:t>rence Publishing Services IEEE.</w:t>
      </w:r>
    </w:p>
    <w:p w14:paraId="15513744" w14:textId="77777777" w:rsidR="005015FB" w:rsidRPr="005015FB" w:rsidRDefault="005015FB" w:rsidP="005015FB">
      <w:pPr>
        <w:spacing w:line="480" w:lineRule="auto"/>
        <w:jc w:val="both"/>
        <w:rPr>
          <w:rFonts w:ascii="Times New Roman" w:hAnsi="Times New Roman" w:cs="Times New Roman"/>
          <w:sz w:val="24"/>
          <w:szCs w:val="24"/>
        </w:rPr>
      </w:pPr>
      <w:r w:rsidRPr="005015FB">
        <w:rPr>
          <w:rFonts w:ascii="Times New Roman" w:hAnsi="Times New Roman" w:cs="Times New Roman"/>
          <w:sz w:val="24"/>
          <w:szCs w:val="24"/>
        </w:rPr>
        <w:t>Ricardo, David, 1994 [1817]. Principios de Economía Política y Tributación. Obras y correspondencia editadas por Piero Sraffa. Fondo de Cultura Económica. Quinta r</w:t>
      </w:r>
      <w:r w:rsidR="00B34E09">
        <w:rPr>
          <w:rFonts w:ascii="Times New Roman" w:hAnsi="Times New Roman" w:cs="Times New Roman"/>
          <w:sz w:val="24"/>
          <w:szCs w:val="24"/>
        </w:rPr>
        <w:t xml:space="preserve">eimpresión. Ciudad de México.  </w:t>
      </w:r>
    </w:p>
    <w:p w14:paraId="67C1EC4A" w14:textId="77777777" w:rsidR="005015FB" w:rsidRPr="005015FB" w:rsidRDefault="005015FB" w:rsidP="005015FB">
      <w:pPr>
        <w:spacing w:line="480" w:lineRule="auto"/>
        <w:jc w:val="both"/>
        <w:rPr>
          <w:rFonts w:ascii="Times New Roman" w:hAnsi="Times New Roman" w:cs="Times New Roman"/>
          <w:sz w:val="24"/>
          <w:szCs w:val="24"/>
        </w:rPr>
      </w:pPr>
      <w:r w:rsidRPr="005015FB">
        <w:rPr>
          <w:rFonts w:ascii="Times New Roman" w:hAnsi="Times New Roman" w:cs="Times New Roman"/>
          <w:sz w:val="24"/>
          <w:szCs w:val="24"/>
        </w:rPr>
        <w:t>Roll, Eric, 2017 [1938]. Historia de las Doctrinas Económicas. Fondo de Cultura econó</w:t>
      </w:r>
      <w:r w:rsidR="00B34E09">
        <w:rPr>
          <w:rFonts w:ascii="Times New Roman" w:hAnsi="Times New Roman" w:cs="Times New Roman"/>
          <w:sz w:val="24"/>
          <w:szCs w:val="24"/>
        </w:rPr>
        <w:t xml:space="preserve">mica. México. </w:t>
      </w:r>
    </w:p>
    <w:p w14:paraId="1592C2C1" w14:textId="77777777" w:rsidR="005015FB" w:rsidRPr="005015FB" w:rsidRDefault="005015FB" w:rsidP="005015FB">
      <w:pPr>
        <w:spacing w:line="480" w:lineRule="auto"/>
        <w:jc w:val="both"/>
        <w:rPr>
          <w:rFonts w:ascii="Times New Roman" w:hAnsi="Times New Roman" w:cs="Times New Roman"/>
          <w:sz w:val="24"/>
          <w:szCs w:val="24"/>
        </w:rPr>
      </w:pPr>
      <w:r w:rsidRPr="005015FB">
        <w:rPr>
          <w:rFonts w:ascii="Times New Roman" w:hAnsi="Times New Roman" w:cs="Times New Roman"/>
          <w:sz w:val="24"/>
          <w:szCs w:val="24"/>
        </w:rPr>
        <w:t>Salama, Pierre, 1978 [1975]. Sobre el Valo</w:t>
      </w:r>
      <w:r w:rsidR="00B34E09">
        <w:rPr>
          <w:rFonts w:ascii="Times New Roman" w:hAnsi="Times New Roman" w:cs="Times New Roman"/>
          <w:sz w:val="24"/>
          <w:szCs w:val="24"/>
        </w:rPr>
        <w:t xml:space="preserve">r. Editorial Era. México, D.F. </w:t>
      </w:r>
    </w:p>
    <w:p w14:paraId="3A4620DC" w14:textId="77777777" w:rsidR="005015FB" w:rsidRPr="005015FB" w:rsidRDefault="005015FB" w:rsidP="005015FB">
      <w:pPr>
        <w:spacing w:line="480" w:lineRule="auto"/>
        <w:jc w:val="both"/>
        <w:rPr>
          <w:rFonts w:ascii="Times New Roman" w:hAnsi="Times New Roman" w:cs="Times New Roman"/>
          <w:sz w:val="24"/>
          <w:szCs w:val="24"/>
        </w:rPr>
      </w:pPr>
      <w:r w:rsidRPr="005015FB">
        <w:rPr>
          <w:rFonts w:ascii="Times New Roman" w:hAnsi="Times New Roman" w:cs="Times New Roman"/>
          <w:sz w:val="24"/>
          <w:szCs w:val="24"/>
        </w:rPr>
        <w:t xml:space="preserve">Smith, Adam, 2017 [1776]. Investigación sobre la Naturaleza y Causas de la Riqueza de las Naciones. Vigésima reimpresión. Fondo </w:t>
      </w:r>
      <w:r w:rsidR="00B34E09">
        <w:rPr>
          <w:rFonts w:ascii="Times New Roman" w:hAnsi="Times New Roman" w:cs="Times New Roman"/>
          <w:sz w:val="24"/>
          <w:szCs w:val="24"/>
        </w:rPr>
        <w:t xml:space="preserve">de Cultura Económica. México.  </w:t>
      </w:r>
    </w:p>
    <w:p w14:paraId="2F675AFC" w14:textId="77777777" w:rsidR="005015FB" w:rsidRPr="005015FB" w:rsidRDefault="005015FB" w:rsidP="005015FB">
      <w:pPr>
        <w:spacing w:line="480" w:lineRule="auto"/>
        <w:jc w:val="both"/>
        <w:rPr>
          <w:rFonts w:ascii="Times New Roman" w:hAnsi="Times New Roman" w:cs="Times New Roman"/>
          <w:sz w:val="24"/>
          <w:szCs w:val="24"/>
        </w:rPr>
      </w:pPr>
      <w:r w:rsidRPr="005015FB">
        <w:rPr>
          <w:rFonts w:ascii="Times New Roman" w:hAnsi="Times New Roman" w:cs="Times New Roman"/>
          <w:sz w:val="24"/>
          <w:szCs w:val="24"/>
        </w:rPr>
        <w:t>Sraffa, Piero, 1960. Production of commodities by means of commodities. Cambridg</w:t>
      </w:r>
      <w:r w:rsidR="00B34E09">
        <w:rPr>
          <w:rFonts w:ascii="Times New Roman" w:hAnsi="Times New Roman" w:cs="Times New Roman"/>
          <w:sz w:val="24"/>
          <w:szCs w:val="24"/>
        </w:rPr>
        <w:t xml:space="preserve">e: Cambridge University Press. </w:t>
      </w:r>
    </w:p>
    <w:p w14:paraId="2B1A3ED4" w14:textId="77777777" w:rsidR="005015FB" w:rsidRPr="005015FB" w:rsidRDefault="005015FB" w:rsidP="005015FB">
      <w:pPr>
        <w:spacing w:line="480" w:lineRule="auto"/>
        <w:jc w:val="both"/>
        <w:rPr>
          <w:rFonts w:ascii="Times New Roman" w:hAnsi="Times New Roman" w:cs="Times New Roman"/>
          <w:sz w:val="24"/>
          <w:szCs w:val="24"/>
          <w:lang w:val="en-US"/>
        </w:rPr>
      </w:pPr>
      <w:r w:rsidRPr="005015FB">
        <w:rPr>
          <w:rFonts w:ascii="Times New Roman" w:hAnsi="Times New Roman" w:cs="Times New Roman"/>
          <w:sz w:val="24"/>
          <w:szCs w:val="24"/>
        </w:rPr>
        <w:t xml:space="preserve">Tikhonov, Yuriy; Pudovkina, Olga; Permjakova, Juliana, 2016. </w:t>
      </w:r>
      <w:r w:rsidRPr="005015FB">
        <w:rPr>
          <w:rFonts w:ascii="Times New Roman" w:hAnsi="Times New Roman" w:cs="Times New Roman"/>
          <w:sz w:val="24"/>
          <w:szCs w:val="24"/>
          <w:lang w:val="en-US"/>
        </w:rPr>
        <w:t xml:space="preserve">"Financial Bubbles" and Monetary policy. Vol. 11. Num. 14. pp. 6811-6819. international Journal of Environmental &amp; Science Education. </w:t>
      </w:r>
    </w:p>
    <w:p w14:paraId="28E91738" w14:textId="77777777" w:rsidR="005015FB" w:rsidRPr="005015FB" w:rsidRDefault="005015FB" w:rsidP="005015FB">
      <w:pPr>
        <w:spacing w:line="480" w:lineRule="auto"/>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Yotopoulos, Pan; Sawada, Yasuyuki, 1999. Free currency markets, financial crisis and the growth debacle: is there a causal link? Seoul Journal of Economics, vol. 12, num. 4. Institute of Economic Research-Seoul National University, pp. 419-456.</w:t>
      </w:r>
    </w:p>
    <w:p w14:paraId="112C8EC5" w14:textId="77777777" w:rsidR="009A701F" w:rsidRPr="005015FB" w:rsidRDefault="009A701F" w:rsidP="005015FB">
      <w:pPr>
        <w:spacing w:line="480" w:lineRule="auto"/>
        <w:jc w:val="both"/>
        <w:rPr>
          <w:rFonts w:ascii="Times New Roman" w:hAnsi="Times New Roman" w:cs="Times New Roman"/>
          <w:sz w:val="24"/>
          <w:szCs w:val="24"/>
          <w:lang w:val="en-US"/>
        </w:rPr>
      </w:pPr>
    </w:p>
    <w:sectPr w:rsidR="009A701F" w:rsidRPr="005015FB">
      <w:footerReference w:type="default" r:id="rId16"/>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ilberto Arroyo" w:date="2020-07-28T14:42:00Z" w:initials="GA">
    <w:p w14:paraId="0E8FDE9C" w14:textId="405BC769" w:rsidR="003F456D" w:rsidRDefault="003F456D">
      <w:pPr>
        <w:pStyle w:val="Textocomentario"/>
      </w:pPr>
      <w:r>
        <w:rPr>
          <w:rStyle w:val="Refdecomentario"/>
        </w:rPr>
        <w:annotationRef/>
      </w:r>
    </w:p>
  </w:comment>
  <w:comment w:id="2" w:author="Julia Juárez" w:date="2020-07-28T13:04:00Z" w:initials="JJ">
    <w:p w14:paraId="1A3C64CE" w14:textId="14F147C2" w:rsidR="008977C2" w:rsidRDefault="008977C2">
      <w:pPr>
        <w:pStyle w:val="Textocomentario"/>
      </w:pPr>
      <w:r>
        <w:rPr>
          <w:rStyle w:val="Refdecomentario"/>
        </w:rPr>
        <w:annotationRef/>
      </w:r>
      <w:r>
        <w:t>Creo que le haría bien al texto tener una jerarquía en los títulos. Por ejemplo, la parte de long-term Price formation law, tiene relación con la de marginalist Price theory, la última podría ser un subcapítulo de la primera.</w:t>
      </w:r>
    </w:p>
  </w:comment>
  <w:comment w:id="7" w:author="Julia Juárez" w:date="2020-07-28T13:27:00Z" w:initials="JJ">
    <w:p w14:paraId="0747E5B4" w14:textId="73A56616" w:rsidR="00913C07" w:rsidRDefault="00913C07">
      <w:pPr>
        <w:pStyle w:val="Textocomentario"/>
      </w:pPr>
      <w:r>
        <w:rPr>
          <w:rStyle w:val="Refdecomentario"/>
        </w:rPr>
        <w:annotationRef/>
      </w:r>
      <w:r>
        <w:t xml:space="preserve">Tengo la sensación de que lo que intentas hacer en estos apartados es justificar o explicar las características adversas de la criptomoneda frente a la moneda que señalas en la página 14. En este sentido, sería una excelente idea tratar de ordenar la jerarquía de estos subtitulos en función de ese objetivo. </w:t>
      </w:r>
      <w:r w:rsidR="00AF6144">
        <w:t>Digo que tengo la sensación, porque no lo dices explícitamente.</w:t>
      </w:r>
    </w:p>
  </w:comment>
  <w:comment w:id="8" w:author="Julia Juárez" w:date="2020-07-28T01:41:00Z" w:initials="JJ">
    <w:p w14:paraId="205F04BD" w14:textId="77777777" w:rsidR="00280F63" w:rsidRDefault="00280F63">
      <w:pPr>
        <w:pStyle w:val="Textocomentario"/>
      </w:pPr>
      <w:r>
        <w:rPr>
          <w:rStyle w:val="Refdecomentario"/>
        </w:rPr>
        <w:annotationRef/>
      </w:r>
      <w:r>
        <w:t xml:space="preserve">Es doble negación si pones “not yet”. </w:t>
      </w:r>
    </w:p>
  </w:comment>
  <w:comment w:id="13" w:author="Julia Juárez" w:date="2020-07-28T01:50:00Z" w:initials="JJ">
    <w:p w14:paraId="7845775C" w14:textId="77777777" w:rsidR="00280F63" w:rsidRDefault="00280F63">
      <w:pPr>
        <w:pStyle w:val="Textocomentario"/>
      </w:pPr>
      <w:r>
        <w:rPr>
          <w:rStyle w:val="Refdecomentario"/>
        </w:rPr>
        <w:annotationRef/>
      </w:r>
      <w:r>
        <w:t xml:space="preserve">No entendí muy bien el sentido de “with them”. La traducción sonaría: </w:t>
      </w:r>
    </w:p>
    <w:p w14:paraId="1C01072D" w14:textId="77777777" w:rsidR="00280F63" w:rsidRDefault="00280F63">
      <w:pPr>
        <w:pStyle w:val="Textocomentario"/>
      </w:pPr>
      <w:r>
        <w:t xml:space="preserve">“Después, las  causas del porque no hay base indsitutcional para las criptomonedas son analizadas y con ellos.” No me suena muy bien, por eso borré esa parte a menos que quieras indicar otra cosa. </w:t>
      </w:r>
    </w:p>
  </w:comment>
  <w:comment w:id="25" w:author="Julia Juárez" w:date="2020-07-28T02:11:00Z" w:initials="JJ">
    <w:p w14:paraId="6E7CFB79" w14:textId="77777777" w:rsidR="00280F63" w:rsidRPr="006B7214" w:rsidRDefault="00280F63">
      <w:pPr>
        <w:pStyle w:val="Textocomentario"/>
        <w:rPr>
          <w:lang w:val="en-US"/>
        </w:rPr>
      </w:pPr>
      <w:r>
        <w:rPr>
          <w:rStyle w:val="Refdecomentario"/>
        </w:rPr>
        <w:annotationRef/>
      </w:r>
      <w:r>
        <w:t xml:space="preserve">Quitaría esa parte e iría directo a algún verbo o frase para concluir, porque se lee un poco robotico. </w:t>
      </w:r>
      <w:r w:rsidRPr="006B7214">
        <w:rPr>
          <w:lang w:val="en-US"/>
        </w:rPr>
        <w:t>“In conclusión”, “Finally it can be said that</w:t>
      </w:r>
      <w:r>
        <w:rPr>
          <w:lang w:val="en-US"/>
        </w:rPr>
        <w:t>…</w:t>
      </w:r>
      <w:r w:rsidRPr="006B7214">
        <w:rPr>
          <w:lang w:val="en-US"/>
        </w:rPr>
        <w:t xml:space="preserve">”, “In general, </w:t>
      </w:r>
      <w:r>
        <w:rPr>
          <w:lang w:val="en-US"/>
        </w:rPr>
        <w:t>it can be concluded that…”</w:t>
      </w:r>
    </w:p>
  </w:comment>
  <w:comment w:id="26" w:author="Julia Juárez" w:date="2020-07-28T02:24:00Z" w:initials="JJ">
    <w:p w14:paraId="4BC83EA7" w14:textId="77777777" w:rsidR="00280F63" w:rsidRDefault="00280F63">
      <w:pPr>
        <w:pStyle w:val="Textocomentario"/>
      </w:pPr>
      <w:r>
        <w:rPr>
          <w:rStyle w:val="Refdecomentario"/>
        </w:rPr>
        <w:annotationRef/>
      </w:r>
      <w:r>
        <w:t>No me queda del todo claro está parte. Notesé que leo como espectador, ya que se poco de criptomoneda y mientras leo esto no me queda al 100 a que te refieres con: aceptando una “moneda democratica” pierde su soberanía y recursos importantes. Puede que con ese término te refieres a una moneda de común acuerdo pero si es posible explicarlo mejor, sería lo ideal.</w:t>
      </w:r>
    </w:p>
  </w:comment>
  <w:comment w:id="29" w:author="Julia Juárez" w:date="2020-07-28T02:43:00Z" w:initials="JJ">
    <w:p w14:paraId="5C186382" w14:textId="77777777" w:rsidR="00280F63" w:rsidRDefault="00280F63">
      <w:pPr>
        <w:pStyle w:val="Textocomentario"/>
      </w:pPr>
      <w:r>
        <w:rPr>
          <w:rStyle w:val="Refdecomentario"/>
        </w:rPr>
        <w:annotationRef/>
      </w:r>
      <w:r>
        <w:t>No me hace sentido o no me queda claro. Es necesario tener en cuenta que es necesario un balance entre oferta y demanda para no cometer errores del pasado, eso si lo entiendo pero que tiene que ver eso con lo que antes señalaste sobre la sustitución del oro por papel moneda. No se si sería bueno replantear lo que querías decir o cambias los coenctores del texto, poner In this sense, refiriéndote a lo anterioe en lugar de “And this is something”</w:t>
      </w:r>
    </w:p>
  </w:comment>
  <w:comment w:id="30" w:author="Julia Juárez" w:date="2020-07-28T11:57:00Z" w:initials="JJ">
    <w:p w14:paraId="2EAE6013" w14:textId="77777777" w:rsidR="00E87B16" w:rsidRDefault="00E87B16">
      <w:pPr>
        <w:pStyle w:val="Textocomentario"/>
      </w:pPr>
      <w:r>
        <w:rPr>
          <w:rStyle w:val="Refdecomentario"/>
        </w:rPr>
        <w:annotationRef/>
      </w:r>
      <w:r>
        <w:t xml:space="preserve">Sería bueno que explicarás a que te refieres con nodo, aunque sea una frase pequeña. Siento que es un concepto importante y mientras leo das por hecho que se entiende. </w:t>
      </w:r>
    </w:p>
  </w:comment>
  <w:comment w:id="31" w:author="Julia Juárez" w:date="2020-07-28T12:09:00Z" w:initials="JJ">
    <w:p w14:paraId="72A87751" w14:textId="77777777" w:rsidR="00C822EA" w:rsidRDefault="00C822EA">
      <w:pPr>
        <w:pStyle w:val="Textocomentario"/>
      </w:pPr>
      <w:r>
        <w:rPr>
          <w:rStyle w:val="Refdecomentario"/>
        </w:rPr>
        <w:annotationRef/>
      </w:r>
      <w:r>
        <w:t>Explicas un ejemplo de cómo obtener criptomonedas, pero sería bueno que en general, explicaras un poco más en que consiste el “mining” o la minería.</w:t>
      </w:r>
    </w:p>
  </w:comment>
  <w:comment w:id="32" w:author="Julia Juárez" w:date="2020-07-28T12:25:00Z" w:initials="JJ">
    <w:p w14:paraId="43F64407" w14:textId="77777777" w:rsidR="00AD74C0" w:rsidRDefault="00AD74C0">
      <w:pPr>
        <w:pStyle w:val="Textocomentario"/>
      </w:pPr>
      <w:r>
        <w:rPr>
          <w:rStyle w:val="Refdecomentario"/>
        </w:rPr>
        <w:annotationRef/>
      </w:r>
      <w:r>
        <w:t>Que palabra tan dominguera, no la entiendo.</w:t>
      </w:r>
    </w:p>
  </w:comment>
  <w:comment w:id="33" w:author="Julia Juárez" w:date="2020-07-28T12:53:00Z" w:initials="JJ">
    <w:p w14:paraId="06C2D7AD" w14:textId="1F230D8C" w:rsidR="00BE33CD" w:rsidRDefault="00BE33CD">
      <w:pPr>
        <w:pStyle w:val="Textocomentario"/>
      </w:pPr>
      <w:r>
        <w:rPr>
          <w:rStyle w:val="Refdecomentario"/>
        </w:rPr>
        <w:annotationRef/>
      </w:r>
      <w:r>
        <w:t>Me parece extraño que termines un apartado con una cita, creo que podrías poner un parrafito aquí para iniciar con la siguiente sección. Podría ser una conclusión de o que pretendías lograr con el apartado. Me gusta cómo se lee y entiende el debate que planteas, pero me pierdo un poco al cortarlo así de tajo.</w:t>
      </w:r>
    </w:p>
  </w:comment>
  <w:comment w:id="34" w:author="Julia Juárez" w:date="2020-07-28T13:00:00Z" w:initials="JJ">
    <w:p w14:paraId="1ECB7C8B" w14:textId="10D75AB4" w:rsidR="00BE33CD" w:rsidRDefault="00BE33CD">
      <w:pPr>
        <w:pStyle w:val="Textocomentario"/>
      </w:pPr>
      <w:r>
        <w:rPr>
          <w:rStyle w:val="Refdecomentario"/>
        </w:rPr>
        <w:annotationRef/>
      </w:r>
      <w:r>
        <w:t xml:space="preserve">Igual, sería bueno ahondar un poco en las conclusiones del apartado relacionado al punto que querías llegar con la explicación de esta teoría, porque sino siento que queda como un parche. </w:t>
      </w:r>
    </w:p>
  </w:comment>
  <w:comment w:id="35" w:author="Julia Juárez" w:date="2020-07-28T13:01:00Z" w:initials="JJ">
    <w:p w14:paraId="30BF5A4C" w14:textId="3CDD09A7" w:rsidR="00BE33CD" w:rsidRDefault="00BE33CD">
      <w:pPr>
        <w:pStyle w:val="Textocomentario"/>
      </w:pPr>
      <w:r>
        <w:rPr>
          <w:rStyle w:val="Refdecomentario"/>
        </w:rPr>
        <w:annotationRef/>
      </w:r>
      <w:r>
        <w:t>Entiendo que es importante ahora introducir determinantes del tipo de cambio, al estar hablando de una moneda (o criptomoneda), pero se entra de lleno al tema. Podría hacer un párrafo, o incluso alguna frase introductoria para que se encuenta el sentido de porque ahora cambias el tema hacia el tipo de cambio si inmediatamente antes hablabas de los precios según los marginalistas.</w:t>
      </w:r>
    </w:p>
  </w:comment>
  <w:comment w:id="36" w:author="Julia Juárez" w:date="2020-07-28T13:08:00Z" w:initials="JJ">
    <w:p w14:paraId="075A9B72" w14:textId="3F3BC9C7" w:rsidR="008977C2" w:rsidRDefault="008977C2">
      <w:pPr>
        <w:pStyle w:val="Textocomentario"/>
      </w:pPr>
      <w:r>
        <w:rPr>
          <w:rStyle w:val="Refdecomentario"/>
        </w:rPr>
        <w:annotationRef/>
      </w:r>
      <w:r>
        <w:t>Igual que antes, algún párrafo para finalizar estaría bien.</w:t>
      </w:r>
    </w:p>
  </w:comment>
  <w:comment w:id="37" w:author="Julia Juárez" w:date="2020-07-28T13:15:00Z" w:initials="JJ">
    <w:p w14:paraId="7F3807BD" w14:textId="73F568D5" w:rsidR="00B91255" w:rsidRDefault="00B91255">
      <w:pPr>
        <w:pStyle w:val="Textocomentario"/>
      </w:pPr>
      <w:r>
        <w:rPr>
          <w:rStyle w:val="Refdecomentario"/>
        </w:rPr>
        <w:annotationRef/>
      </w:r>
      <w:r>
        <w:t>Siendo</w:t>
      </w:r>
      <w:r w:rsidR="00AF6144">
        <w:t xml:space="preserve"> que</w:t>
      </w:r>
      <w:r>
        <w:t xml:space="preserve"> estas dos criptomonedas siguen caminos erráticos y presiones a la baja en sus precios, exactamente tu conclusión sería que no son viables? O que no lo son al menos dados estos resultados?, se que puede que sea obvia la respuesta</w:t>
      </w:r>
      <w:r w:rsidR="00AF6144">
        <w:t xml:space="preserve"> (Ya que la respuesta claramente es no)</w:t>
      </w:r>
      <w:r>
        <w:t xml:space="preserve">, pero al final de tus resultados </w:t>
      </w:r>
      <w:r w:rsidR="00AF6144">
        <w:t>(</w:t>
      </w:r>
      <w:r>
        <w:t>que me parecen geniales</w:t>
      </w:r>
      <w:r w:rsidR="00AF6144">
        <w:t>)</w:t>
      </w:r>
      <w:r>
        <w:t>, sería bueno concluir con alguna afirmación ya que tienes elementos para eso.</w:t>
      </w:r>
    </w:p>
  </w:comment>
  <w:comment w:id="38" w:author="Julia Juárez" w:date="2020-07-28T13:19:00Z" w:initials="JJ">
    <w:p w14:paraId="653E927C" w14:textId="3D1099B9" w:rsidR="00B91255" w:rsidRDefault="00B91255">
      <w:pPr>
        <w:pStyle w:val="Textocomentario"/>
      </w:pPr>
      <w:r>
        <w:rPr>
          <w:rStyle w:val="Refdecomentario"/>
        </w:rPr>
        <w:annotationRef/>
      </w:r>
      <w:r>
        <w:t xml:space="preserve">Si entiendo correctamente, introduces este elemento a fin de subrayar la forma en que teóricamente opera una burbuja financiera, en relación a los resultados anteriormente probados sobre el comportamiento errático de la criptomoneda. Si no es de esta forma, sería bueno que señalaras algún párrafo para delimitar la intención de este apartado y objetivo en una frase incluso. </w:t>
      </w:r>
    </w:p>
  </w:comment>
  <w:comment w:id="39" w:author="Julia Juárez" w:date="2020-07-28T13:21:00Z" w:initials="JJ">
    <w:p w14:paraId="40E62E44" w14:textId="0AB830DE" w:rsidR="00B91255" w:rsidRDefault="00B91255">
      <w:pPr>
        <w:pStyle w:val="Textocomentario"/>
      </w:pPr>
      <w:r>
        <w:rPr>
          <w:rStyle w:val="Refdecomentario"/>
        </w:rPr>
        <w:annotationRef/>
      </w:r>
      <w:r>
        <w:t>Me gustó mucho está parte. Algo así debería de incluirse al principio, señalando porque el capítulo va aquí y no en otra parte del documento.</w:t>
      </w:r>
    </w:p>
  </w:comment>
  <w:comment w:id="40" w:author="Julia Juárez" w:date="2020-07-28T13:38:00Z" w:initials="JJ">
    <w:p w14:paraId="28C3AC3D" w14:textId="375F087A" w:rsidR="00AF6144" w:rsidRDefault="00AF6144">
      <w:pPr>
        <w:pStyle w:val="Textocomentario"/>
      </w:pPr>
      <w:r>
        <w:rPr>
          <w:rStyle w:val="Refdecomentario"/>
        </w:rPr>
        <w:annotationRef/>
      </w:r>
      <w:r>
        <w:t>Esta frase me parece como si fueras apenas a introducir algo apenas, y la forma en la que lo ordenas  (numerando) los usos de esta tecnología en el mercado financiero. Creo que sería mucho mejor hacerlo de corrido, o en todo caso como subtitulos, y finalizar con un párrafo señalando si ya existen proyectos concretos de su uso o simplemente son ideas que aún no se han realizado y quedan en propuestas.</w:t>
      </w:r>
    </w:p>
  </w:comment>
  <w:comment w:id="41" w:author="Julia Juárez" w:date="2020-07-28T13:41:00Z" w:initials="JJ">
    <w:p w14:paraId="53D50C8E" w14:textId="1E9B7CE4" w:rsidR="00AF6144" w:rsidRDefault="00AF6144">
      <w:pPr>
        <w:pStyle w:val="Textocomentario"/>
      </w:pPr>
      <w:r>
        <w:rPr>
          <w:rStyle w:val="Refdecomentario"/>
        </w:rPr>
        <w:annotationRef/>
      </w:r>
      <w:r>
        <w:t xml:space="preserve">Nada que agregar, me parecen conclusiones precisas y concisas.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8FDE9C" w15:done="0"/>
  <w15:commentEx w15:paraId="1A3C64CE" w15:done="0"/>
  <w15:commentEx w15:paraId="0747E5B4" w15:done="0"/>
  <w15:commentEx w15:paraId="205F04BD" w15:done="0"/>
  <w15:commentEx w15:paraId="1C01072D" w15:done="0"/>
  <w15:commentEx w15:paraId="6E7CFB79" w15:done="0"/>
  <w15:commentEx w15:paraId="4BC83EA7" w15:done="0"/>
  <w15:commentEx w15:paraId="5C186382" w15:done="0"/>
  <w15:commentEx w15:paraId="2EAE6013" w15:done="0"/>
  <w15:commentEx w15:paraId="72A87751" w15:done="0"/>
  <w15:commentEx w15:paraId="43F64407" w15:done="0"/>
  <w15:commentEx w15:paraId="06C2D7AD" w15:done="0"/>
  <w15:commentEx w15:paraId="1ECB7C8B" w15:done="0"/>
  <w15:commentEx w15:paraId="30BF5A4C" w15:done="0"/>
  <w15:commentEx w15:paraId="075A9B72" w15:done="0"/>
  <w15:commentEx w15:paraId="7F3807BD" w15:done="0"/>
  <w15:commentEx w15:paraId="653E927C" w15:done="0"/>
  <w15:commentEx w15:paraId="40E62E44" w15:done="0"/>
  <w15:commentEx w15:paraId="28C3AC3D" w15:done="0"/>
  <w15:commentEx w15:paraId="53D50C8E"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7A6D53" w14:textId="77777777" w:rsidR="00500606" w:rsidRDefault="00500606" w:rsidP="00084475">
      <w:pPr>
        <w:spacing w:after="0" w:line="240" w:lineRule="auto"/>
      </w:pPr>
      <w:r>
        <w:separator/>
      </w:r>
    </w:p>
  </w:endnote>
  <w:endnote w:type="continuationSeparator" w:id="0">
    <w:p w14:paraId="41972783" w14:textId="77777777" w:rsidR="00500606" w:rsidRDefault="00500606" w:rsidP="00084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3368667"/>
      <w:docPartObj>
        <w:docPartGallery w:val="Page Numbers (Bottom of Page)"/>
        <w:docPartUnique/>
      </w:docPartObj>
    </w:sdtPr>
    <w:sdtEndPr/>
    <w:sdtContent>
      <w:p w14:paraId="415A5CFF" w14:textId="7325A1C2" w:rsidR="00280F63" w:rsidRDefault="00280F63">
        <w:pPr>
          <w:pStyle w:val="Piedepgina"/>
          <w:jc w:val="center"/>
        </w:pPr>
        <w:r>
          <w:fldChar w:fldCharType="begin"/>
        </w:r>
        <w:r>
          <w:instrText>PAGE   \* MERGEFORMAT</w:instrText>
        </w:r>
        <w:r>
          <w:fldChar w:fldCharType="separate"/>
        </w:r>
        <w:r w:rsidR="003F456D">
          <w:rPr>
            <w:noProof/>
          </w:rPr>
          <w:t>3</w:t>
        </w:r>
        <w:r>
          <w:fldChar w:fldCharType="end"/>
        </w:r>
      </w:p>
    </w:sdtContent>
  </w:sdt>
  <w:p w14:paraId="42AE7821" w14:textId="77777777" w:rsidR="00280F63" w:rsidRDefault="00280F6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0A3584" w14:textId="77777777" w:rsidR="00500606" w:rsidRDefault="00500606" w:rsidP="00084475">
      <w:pPr>
        <w:spacing w:after="0" w:line="240" w:lineRule="auto"/>
      </w:pPr>
      <w:r>
        <w:separator/>
      </w:r>
    </w:p>
  </w:footnote>
  <w:footnote w:type="continuationSeparator" w:id="0">
    <w:p w14:paraId="2BB70FEB" w14:textId="77777777" w:rsidR="00500606" w:rsidRDefault="00500606" w:rsidP="000844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71612"/>
    <w:multiLevelType w:val="hybridMultilevel"/>
    <w:tmpl w:val="CAC09F96"/>
    <w:lvl w:ilvl="0" w:tplc="BA4C7FB6">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4B262757"/>
    <w:multiLevelType w:val="hybridMultilevel"/>
    <w:tmpl w:val="4C1E6A5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E4B6810"/>
    <w:multiLevelType w:val="hybridMultilevel"/>
    <w:tmpl w:val="DCC2BD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ilberto Arroyo">
    <w15:presenceInfo w15:providerId="None" w15:userId="Gilberto Arroyo"/>
  </w15:person>
  <w15:person w15:author="Julia Juárez">
    <w15:presenceInfo w15:providerId="Windows Live" w15:userId="cda52183f465da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5FB"/>
    <w:rsid w:val="00004CD7"/>
    <w:rsid w:val="000167AE"/>
    <w:rsid w:val="00084475"/>
    <w:rsid w:val="000A788D"/>
    <w:rsid w:val="000F4DEC"/>
    <w:rsid w:val="000F653E"/>
    <w:rsid w:val="00117A03"/>
    <w:rsid w:val="00117EE2"/>
    <w:rsid w:val="0012574C"/>
    <w:rsid w:val="00134747"/>
    <w:rsid w:val="00135813"/>
    <w:rsid w:val="00152F9E"/>
    <w:rsid w:val="00172A3F"/>
    <w:rsid w:val="001D6C71"/>
    <w:rsid w:val="001F77BA"/>
    <w:rsid w:val="00204C6E"/>
    <w:rsid w:val="002272BB"/>
    <w:rsid w:val="00241C04"/>
    <w:rsid w:val="00244AF7"/>
    <w:rsid w:val="0026051A"/>
    <w:rsid w:val="002731CF"/>
    <w:rsid w:val="00280F63"/>
    <w:rsid w:val="00294293"/>
    <w:rsid w:val="002E03B4"/>
    <w:rsid w:val="002F349A"/>
    <w:rsid w:val="00305110"/>
    <w:rsid w:val="003130F7"/>
    <w:rsid w:val="00317E15"/>
    <w:rsid w:val="00320430"/>
    <w:rsid w:val="003221F9"/>
    <w:rsid w:val="0032728C"/>
    <w:rsid w:val="00332A7C"/>
    <w:rsid w:val="003929B1"/>
    <w:rsid w:val="003A730D"/>
    <w:rsid w:val="003C46A2"/>
    <w:rsid w:val="003D1221"/>
    <w:rsid w:val="003D50AE"/>
    <w:rsid w:val="003E058F"/>
    <w:rsid w:val="003F07F9"/>
    <w:rsid w:val="003F456D"/>
    <w:rsid w:val="003F56DD"/>
    <w:rsid w:val="00401A08"/>
    <w:rsid w:val="0043643C"/>
    <w:rsid w:val="004456C1"/>
    <w:rsid w:val="00467416"/>
    <w:rsid w:val="00480B44"/>
    <w:rsid w:val="004B42B2"/>
    <w:rsid w:val="004D7FB1"/>
    <w:rsid w:val="004E553E"/>
    <w:rsid w:val="004F03E0"/>
    <w:rsid w:val="00500606"/>
    <w:rsid w:val="005015FB"/>
    <w:rsid w:val="0053653E"/>
    <w:rsid w:val="005566A8"/>
    <w:rsid w:val="00580BEE"/>
    <w:rsid w:val="005823C1"/>
    <w:rsid w:val="006559F3"/>
    <w:rsid w:val="00667F79"/>
    <w:rsid w:val="0068727F"/>
    <w:rsid w:val="00692CE2"/>
    <w:rsid w:val="00696570"/>
    <w:rsid w:val="006A2F8E"/>
    <w:rsid w:val="006B1899"/>
    <w:rsid w:val="006B6435"/>
    <w:rsid w:val="006B7214"/>
    <w:rsid w:val="006C7E30"/>
    <w:rsid w:val="00706EA7"/>
    <w:rsid w:val="00715623"/>
    <w:rsid w:val="00727F77"/>
    <w:rsid w:val="00741D20"/>
    <w:rsid w:val="00743F21"/>
    <w:rsid w:val="007509FD"/>
    <w:rsid w:val="007B015D"/>
    <w:rsid w:val="007B4656"/>
    <w:rsid w:val="007C37EF"/>
    <w:rsid w:val="007D23D6"/>
    <w:rsid w:val="00811F0F"/>
    <w:rsid w:val="00815487"/>
    <w:rsid w:val="00857FE3"/>
    <w:rsid w:val="008606C8"/>
    <w:rsid w:val="008746C7"/>
    <w:rsid w:val="008977C2"/>
    <w:rsid w:val="008C092B"/>
    <w:rsid w:val="008F354D"/>
    <w:rsid w:val="008F5D8D"/>
    <w:rsid w:val="00910E40"/>
    <w:rsid w:val="00913C07"/>
    <w:rsid w:val="0094656E"/>
    <w:rsid w:val="0096317C"/>
    <w:rsid w:val="00986640"/>
    <w:rsid w:val="009A701F"/>
    <w:rsid w:val="009B48F3"/>
    <w:rsid w:val="009C0DD1"/>
    <w:rsid w:val="009E20DC"/>
    <w:rsid w:val="009E4C73"/>
    <w:rsid w:val="00A125FF"/>
    <w:rsid w:val="00A268B1"/>
    <w:rsid w:val="00A65E76"/>
    <w:rsid w:val="00A926EE"/>
    <w:rsid w:val="00AA1206"/>
    <w:rsid w:val="00AA56B6"/>
    <w:rsid w:val="00AD19AA"/>
    <w:rsid w:val="00AD6C89"/>
    <w:rsid w:val="00AD74C0"/>
    <w:rsid w:val="00AE4901"/>
    <w:rsid w:val="00AF6144"/>
    <w:rsid w:val="00B121D5"/>
    <w:rsid w:val="00B34E09"/>
    <w:rsid w:val="00B3503D"/>
    <w:rsid w:val="00B742E4"/>
    <w:rsid w:val="00B80400"/>
    <w:rsid w:val="00B91255"/>
    <w:rsid w:val="00BA2ACD"/>
    <w:rsid w:val="00BD2D79"/>
    <w:rsid w:val="00BD3E31"/>
    <w:rsid w:val="00BE33CD"/>
    <w:rsid w:val="00BE46ED"/>
    <w:rsid w:val="00C56F1C"/>
    <w:rsid w:val="00C60D8C"/>
    <w:rsid w:val="00C666EF"/>
    <w:rsid w:val="00C66EBE"/>
    <w:rsid w:val="00C822EA"/>
    <w:rsid w:val="00C96316"/>
    <w:rsid w:val="00C96D96"/>
    <w:rsid w:val="00CD20EB"/>
    <w:rsid w:val="00D10A08"/>
    <w:rsid w:val="00D4367B"/>
    <w:rsid w:val="00D54664"/>
    <w:rsid w:val="00D82745"/>
    <w:rsid w:val="00DC2B67"/>
    <w:rsid w:val="00DC3B9D"/>
    <w:rsid w:val="00E50DCF"/>
    <w:rsid w:val="00E52C7C"/>
    <w:rsid w:val="00E87B16"/>
    <w:rsid w:val="00E97EFA"/>
    <w:rsid w:val="00EB27D5"/>
    <w:rsid w:val="00ED44B7"/>
    <w:rsid w:val="00ED5E9F"/>
    <w:rsid w:val="00EE547A"/>
    <w:rsid w:val="00EF0156"/>
    <w:rsid w:val="00EF4361"/>
    <w:rsid w:val="00F35C59"/>
    <w:rsid w:val="00F94BA6"/>
    <w:rsid w:val="00FB77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FA160"/>
  <w15:chartTrackingRefBased/>
  <w15:docId w15:val="{6C5EEBF3-63DD-4221-A4A4-7CA9E7D68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03B4"/>
    <w:pPr>
      <w:ind w:left="720"/>
      <w:contextualSpacing/>
    </w:pPr>
  </w:style>
  <w:style w:type="character" w:styleId="Hipervnculo">
    <w:name w:val="Hyperlink"/>
    <w:basedOn w:val="Fuentedeprrafopredeter"/>
    <w:uiPriority w:val="99"/>
    <w:unhideWhenUsed/>
    <w:rsid w:val="00D54664"/>
    <w:rPr>
      <w:color w:val="0000FF"/>
      <w:u w:val="single"/>
    </w:rPr>
  </w:style>
  <w:style w:type="paragraph" w:styleId="Sinespaciado">
    <w:name w:val="No Spacing"/>
    <w:uiPriority w:val="1"/>
    <w:qFormat/>
    <w:rsid w:val="00AA56B6"/>
    <w:pPr>
      <w:spacing w:after="0" w:line="240" w:lineRule="auto"/>
    </w:pPr>
  </w:style>
  <w:style w:type="paragraph" w:styleId="Encabezado">
    <w:name w:val="header"/>
    <w:basedOn w:val="Normal"/>
    <w:link w:val="EncabezadoCar"/>
    <w:uiPriority w:val="99"/>
    <w:unhideWhenUsed/>
    <w:rsid w:val="0008447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84475"/>
  </w:style>
  <w:style w:type="paragraph" w:styleId="Piedepgina">
    <w:name w:val="footer"/>
    <w:basedOn w:val="Normal"/>
    <w:link w:val="PiedepginaCar"/>
    <w:uiPriority w:val="99"/>
    <w:unhideWhenUsed/>
    <w:rsid w:val="0008447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84475"/>
  </w:style>
  <w:style w:type="character" w:styleId="Refdecomentario">
    <w:name w:val="annotation reference"/>
    <w:basedOn w:val="Fuentedeprrafopredeter"/>
    <w:uiPriority w:val="99"/>
    <w:semiHidden/>
    <w:unhideWhenUsed/>
    <w:rsid w:val="00AE4901"/>
    <w:rPr>
      <w:sz w:val="16"/>
      <w:szCs w:val="16"/>
    </w:rPr>
  </w:style>
  <w:style w:type="paragraph" w:styleId="Textocomentario">
    <w:name w:val="annotation text"/>
    <w:basedOn w:val="Normal"/>
    <w:link w:val="TextocomentarioCar"/>
    <w:uiPriority w:val="99"/>
    <w:semiHidden/>
    <w:unhideWhenUsed/>
    <w:rsid w:val="00AE49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E4901"/>
    <w:rPr>
      <w:sz w:val="20"/>
      <w:szCs w:val="20"/>
    </w:rPr>
  </w:style>
  <w:style w:type="paragraph" w:styleId="Asuntodelcomentario">
    <w:name w:val="annotation subject"/>
    <w:basedOn w:val="Textocomentario"/>
    <w:next w:val="Textocomentario"/>
    <w:link w:val="AsuntodelcomentarioCar"/>
    <w:uiPriority w:val="99"/>
    <w:semiHidden/>
    <w:unhideWhenUsed/>
    <w:rsid w:val="00AE4901"/>
    <w:rPr>
      <w:b/>
      <w:bCs/>
    </w:rPr>
  </w:style>
  <w:style w:type="character" w:customStyle="1" w:styleId="AsuntodelcomentarioCar">
    <w:name w:val="Asunto del comentario Car"/>
    <w:basedOn w:val="TextocomentarioCar"/>
    <w:link w:val="Asuntodelcomentario"/>
    <w:uiPriority w:val="99"/>
    <w:semiHidden/>
    <w:rsid w:val="00AE4901"/>
    <w:rPr>
      <w:b/>
      <w:bCs/>
      <w:sz w:val="20"/>
      <w:szCs w:val="20"/>
    </w:rPr>
  </w:style>
  <w:style w:type="paragraph" w:styleId="Textodeglobo">
    <w:name w:val="Balloon Text"/>
    <w:basedOn w:val="Normal"/>
    <w:link w:val="TextodegloboCar"/>
    <w:uiPriority w:val="99"/>
    <w:semiHidden/>
    <w:unhideWhenUsed/>
    <w:rsid w:val="00AE490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E49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5543">
      <w:bodyDiv w:val="1"/>
      <w:marLeft w:val="0"/>
      <w:marRight w:val="0"/>
      <w:marTop w:val="0"/>
      <w:marBottom w:val="0"/>
      <w:divBdr>
        <w:top w:val="none" w:sz="0" w:space="0" w:color="auto"/>
        <w:left w:val="none" w:sz="0" w:space="0" w:color="auto"/>
        <w:bottom w:val="none" w:sz="0" w:space="0" w:color="auto"/>
        <w:right w:val="none" w:sz="0" w:space="0" w:color="auto"/>
      </w:divBdr>
    </w:div>
    <w:div w:id="112291582">
      <w:bodyDiv w:val="1"/>
      <w:marLeft w:val="0"/>
      <w:marRight w:val="0"/>
      <w:marTop w:val="0"/>
      <w:marBottom w:val="0"/>
      <w:divBdr>
        <w:top w:val="none" w:sz="0" w:space="0" w:color="auto"/>
        <w:left w:val="none" w:sz="0" w:space="0" w:color="auto"/>
        <w:bottom w:val="none" w:sz="0" w:space="0" w:color="auto"/>
        <w:right w:val="none" w:sz="0" w:space="0" w:color="auto"/>
      </w:divBdr>
    </w:div>
    <w:div w:id="141164655">
      <w:bodyDiv w:val="1"/>
      <w:marLeft w:val="0"/>
      <w:marRight w:val="0"/>
      <w:marTop w:val="0"/>
      <w:marBottom w:val="0"/>
      <w:divBdr>
        <w:top w:val="none" w:sz="0" w:space="0" w:color="auto"/>
        <w:left w:val="none" w:sz="0" w:space="0" w:color="auto"/>
        <w:bottom w:val="none" w:sz="0" w:space="0" w:color="auto"/>
        <w:right w:val="none" w:sz="0" w:space="0" w:color="auto"/>
      </w:divBdr>
    </w:div>
    <w:div w:id="180750842">
      <w:bodyDiv w:val="1"/>
      <w:marLeft w:val="0"/>
      <w:marRight w:val="0"/>
      <w:marTop w:val="0"/>
      <w:marBottom w:val="0"/>
      <w:divBdr>
        <w:top w:val="none" w:sz="0" w:space="0" w:color="auto"/>
        <w:left w:val="none" w:sz="0" w:space="0" w:color="auto"/>
        <w:bottom w:val="none" w:sz="0" w:space="0" w:color="auto"/>
        <w:right w:val="none" w:sz="0" w:space="0" w:color="auto"/>
      </w:divBdr>
    </w:div>
    <w:div w:id="261763009">
      <w:bodyDiv w:val="1"/>
      <w:marLeft w:val="0"/>
      <w:marRight w:val="0"/>
      <w:marTop w:val="0"/>
      <w:marBottom w:val="0"/>
      <w:divBdr>
        <w:top w:val="none" w:sz="0" w:space="0" w:color="auto"/>
        <w:left w:val="none" w:sz="0" w:space="0" w:color="auto"/>
        <w:bottom w:val="none" w:sz="0" w:space="0" w:color="auto"/>
        <w:right w:val="none" w:sz="0" w:space="0" w:color="auto"/>
      </w:divBdr>
    </w:div>
    <w:div w:id="295336491">
      <w:bodyDiv w:val="1"/>
      <w:marLeft w:val="0"/>
      <w:marRight w:val="0"/>
      <w:marTop w:val="0"/>
      <w:marBottom w:val="0"/>
      <w:divBdr>
        <w:top w:val="none" w:sz="0" w:space="0" w:color="auto"/>
        <w:left w:val="none" w:sz="0" w:space="0" w:color="auto"/>
        <w:bottom w:val="none" w:sz="0" w:space="0" w:color="auto"/>
        <w:right w:val="none" w:sz="0" w:space="0" w:color="auto"/>
      </w:divBdr>
    </w:div>
    <w:div w:id="295793966">
      <w:bodyDiv w:val="1"/>
      <w:marLeft w:val="0"/>
      <w:marRight w:val="0"/>
      <w:marTop w:val="0"/>
      <w:marBottom w:val="0"/>
      <w:divBdr>
        <w:top w:val="none" w:sz="0" w:space="0" w:color="auto"/>
        <w:left w:val="none" w:sz="0" w:space="0" w:color="auto"/>
        <w:bottom w:val="none" w:sz="0" w:space="0" w:color="auto"/>
        <w:right w:val="none" w:sz="0" w:space="0" w:color="auto"/>
      </w:divBdr>
    </w:div>
    <w:div w:id="324017403">
      <w:bodyDiv w:val="1"/>
      <w:marLeft w:val="0"/>
      <w:marRight w:val="0"/>
      <w:marTop w:val="0"/>
      <w:marBottom w:val="0"/>
      <w:divBdr>
        <w:top w:val="none" w:sz="0" w:space="0" w:color="auto"/>
        <w:left w:val="none" w:sz="0" w:space="0" w:color="auto"/>
        <w:bottom w:val="none" w:sz="0" w:space="0" w:color="auto"/>
        <w:right w:val="none" w:sz="0" w:space="0" w:color="auto"/>
      </w:divBdr>
      <w:divsChild>
        <w:div w:id="1244795969">
          <w:marLeft w:val="0"/>
          <w:marRight w:val="0"/>
          <w:marTop w:val="0"/>
          <w:marBottom w:val="0"/>
          <w:divBdr>
            <w:top w:val="none" w:sz="0" w:space="0" w:color="auto"/>
            <w:left w:val="none" w:sz="0" w:space="0" w:color="auto"/>
            <w:bottom w:val="none" w:sz="0" w:space="0" w:color="auto"/>
            <w:right w:val="none" w:sz="0" w:space="0" w:color="auto"/>
          </w:divBdr>
          <w:divsChild>
            <w:div w:id="1366632790">
              <w:marLeft w:val="0"/>
              <w:marRight w:val="0"/>
              <w:marTop w:val="0"/>
              <w:marBottom w:val="0"/>
              <w:divBdr>
                <w:top w:val="none" w:sz="0" w:space="0" w:color="auto"/>
                <w:left w:val="none" w:sz="0" w:space="0" w:color="auto"/>
                <w:bottom w:val="none" w:sz="0" w:space="0" w:color="auto"/>
                <w:right w:val="none" w:sz="0" w:space="0" w:color="auto"/>
              </w:divBdr>
              <w:divsChild>
                <w:div w:id="6819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81432">
      <w:bodyDiv w:val="1"/>
      <w:marLeft w:val="0"/>
      <w:marRight w:val="0"/>
      <w:marTop w:val="0"/>
      <w:marBottom w:val="0"/>
      <w:divBdr>
        <w:top w:val="none" w:sz="0" w:space="0" w:color="auto"/>
        <w:left w:val="none" w:sz="0" w:space="0" w:color="auto"/>
        <w:bottom w:val="none" w:sz="0" w:space="0" w:color="auto"/>
        <w:right w:val="none" w:sz="0" w:space="0" w:color="auto"/>
      </w:divBdr>
    </w:div>
    <w:div w:id="432483320">
      <w:bodyDiv w:val="1"/>
      <w:marLeft w:val="0"/>
      <w:marRight w:val="0"/>
      <w:marTop w:val="0"/>
      <w:marBottom w:val="0"/>
      <w:divBdr>
        <w:top w:val="none" w:sz="0" w:space="0" w:color="auto"/>
        <w:left w:val="none" w:sz="0" w:space="0" w:color="auto"/>
        <w:bottom w:val="none" w:sz="0" w:space="0" w:color="auto"/>
        <w:right w:val="none" w:sz="0" w:space="0" w:color="auto"/>
      </w:divBdr>
    </w:div>
    <w:div w:id="446004586">
      <w:bodyDiv w:val="1"/>
      <w:marLeft w:val="0"/>
      <w:marRight w:val="0"/>
      <w:marTop w:val="0"/>
      <w:marBottom w:val="0"/>
      <w:divBdr>
        <w:top w:val="none" w:sz="0" w:space="0" w:color="auto"/>
        <w:left w:val="none" w:sz="0" w:space="0" w:color="auto"/>
        <w:bottom w:val="none" w:sz="0" w:space="0" w:color="auto"/>
        <w:right w:val="none" w:sz="0" w:space="0" w:color="auto"/>
      </w:divBdr>
    </w:div>
    <w:div w:id="493297010">
      <w:bodyDiv w:val="1"/>
      <w:marLeft w:val="0"/>
      <w:marRight w:val="0"/>
      <w:marTop w:val="0"/>
      <w:marBottom w:val="0"/>
      <w:divBdr>
        <w:top w:val="none" w:sz="0" w:space="0" w:color="auto"/>
        <w:left w:val="none" w:sz="0" w:space="0" w:color="auto"/>
        <w:bottom w:val="none" w:sz="0" w:space="0" w:color="auto"/>
        <w:right w:val="none" w:sz="0" w:space="0" w:color="auto"/>
      </w:divBdr>
    </w:div>
    <w:div w:id="578902747">
      <w:bodyDiv w:val="1"/>
      <w:marLeft w:val="0"/>
      <w:marRight w:val="0"/>
      <w:marTop w:val="0"/>
      <w:marBottom w:val="0"/>
      <w:divBdr>
        <w:top w:val="none" w:sz="0" w:space="0" w:color="auto"/>
        <w:left w:val="none" w:sz="0" w:space="0" w:color="auto"/>
        <w:bottom w:val="none" w:sz="0" w:space="0" w:color="auto"/>
        <w:right w:val="none" w:sz="0" w:space="0" w:color="auto"/>
      </w:divBdr>
    </w:div>
    <w:div w:id="593444584">
      <w:bodyDiv w:val="1"/>
      <w:marLeft w:val="0"/>
      <w:marRight w:val="0"/>
      <w:marTop w:val="0"/>
      <w:marBottom w:val="0"/>
      <w:divBdr>
        <w:top w:val="none" w:sz="0" w:space="0" w:color="auto"/>
        <w:left w:val="none" w:sz="0" w:space="0" w:color="auto"/>
        <w:bottom w:val="none" w:sz="0" w:space="0" w:color="auto"/>
        <w:right w:val="none" w:sz="0" w:space="0" w:color="auto"/>
      </w:divBdr>
    </w:div>
    <w:div w:id="630743406">
      <w:bodyDiv w:val="1"/>
      <w:marLeft w:val="0"/>
      <w:marRight w:val="0"/>
      <w:marTop w:val="0"/>
      <w:marBottom w:val="0"/>
      <w:divBdr>
        <w:top w:val="none" w:sz="0" w:space="0" w:color="auto"/>
        <w:left w:val="none" w:sz="0" w:space="0" w:color="auto"/>
        <w:bottom w:val="none" w:sz="0" w:space="0" w:color="auto"/>
        <w:right w:val="none" w:sz="0" w:space="0" w:color="auto"/>
      </w:divBdr>
    </w:div>
    <w:div w:id="656492550">
      <w:bodyDiv w:val="1"/>
      <w:marLeft w:val="0"/>
      <w:marRight w:val="0"/>
      <w:marTop w:val="0"/>
      <w:marBottom w:val="0"/>
      <w:divBdr>
        <w:top w:val="none" w:sz="0" w:space="0" w:color="auto"/>
        <w:left w:val="none" w:sz="0" w:space="0" w:color="auto"/>
        <w:bottom w:val="none" w:sz="0" w:space="0" w:color="auto"/>
        <w:right w:val="none" w:sz="0" w:space="0" w:color="auto"/>
      </w:divBdr>
    </w:div>
    <w:div w:id="667907513">
      <w:bodyDiv w:val="1"/>
      <w:marLeft w:val="0"/>
      <w:marRight w:val="0"/>
      <w:marTop w:val="0"/>
      <w:marBottom w:val="0"/>
      <w:divBdr>
        <w:top w:val="none" w:sz="0" w:space="0" w:color="auto"/>
        <w:left w:val="none" w:sz="0" w:space="0" w:color="auto"/>
        <w:bottom w:val="none" w:sz="0" w:space="0" w:color="auto"/>
        <w:right w:val="none" w:sz="0" w:space="0" w:color="auto"/>
      </w:divBdr>
    </w:div>
    <w:div w:id="700083432">
      <w:bodyDiv w:val="1"/>
      <w:marLeft w:val="0"/>
      <w:marRight w:val="0"/>
      <w:marTop w:val="0"/>
      <w:marBottom w:val="0"/>
      <w:divBdr>
        <w:top w:val="none" w:sz="0" w:space="0" w:color="auto"/>
        <w:left w:val="none" w:sz="0" w:space="0" w:color="auto"/>
        <w:bottom w:val="none" w:sz="0" w:space="0" w:color="auto"/>
        <w:right w:val="none" w:sz="0" w:space="0" w:color="auto"/>
      </w:divBdr>
    </w:div>
    <w:div w:id="739060598">
      <w:bodyDiv w:val="1"/>
      <w:marLeft w:val="0"/>
      <w:marRight w:val="0"/>
      <w:marTop w:val="0"/>
      <w:marBottom w:val="0"/>
      <w:divBdr>
        <w:top w:val="none" w:sz="0" w:space="0" w:color="auto"/>
        <w:left w:val="none" w:sz="0" w:space="0" w:color="auto"/>
        <w:bottom w:val="none" w:sz="0" w:space="0" w:color="auto"/>
        <w:right w:val="none" w:sz="0" w:space="0" w:color="auto"/>
      </w:divBdr>
    </w:div>
    <w:div w:id="756944813">
      <w:bodyDiv w:val="1"/>
      <w:marLeft w:val="0"/>
      <w:marRight w:val="0"/>
      <w:marTop w:val="0"/>
      <w:marBottom w:val="0"/>
      <w:divBdr>
        <w:top w:val="none" w:sz="0" w:space="0" w:color="auto"/>
        <w:left w:val="none" w:sz="0" w:space="0" w:color="auto"/>
        <w:bottom w:val="none" w:sz="0" w:space="0" w:color="auto"/>
        <w:right w:val="none" w:sz="0" w:space="0" w:color="auto"/>
      </w:divBdr>
    </w:div>
    <w:div w:id="763455376">
      <w:bodyDiv w:val="1"/>
      <w:marLeft w:val="0"/>
      <w:marRight w:val="0"/>
      <w:marTop w:val="0"/>
      <w:marBottom w:val="0"/>
      <w:divBdr>
        <w:top w:val="none" w:sz="0" w:space="0" w:color="auto"/>
        <w:left w:val="none" w:sz="0" w:space="0" w:color="auto"/>
        <w:bottom w:val="none" w:sz="0" w:space="0" w:color="auto"/>
        <w:right w:val="none" w:sz="0" w:space="0" w:color="auto"/>
      </w:divBdr>
    </w:div>
    <w:div w:id="799804887">
      <w:bodyDiv w:val="1"/>
      <w:marLeft w:val="0"/>
      <w:marRight w:val="0"/>
      <w:marTop w:val="0"/>
      <w:marBottom w:val="0"/>
      <w:divBdr>
        <w:top w:val="none" w:sz="0" w:space="0" w:color="auto"/>
        <w:left w:val="none" w:sz="0" w:space="0" w:color="auto"/>
        <w:bottom w:val="none" w:sz="0" w:space="0" w:color="auto"/>
        <w:right w:val="none" w:sz="0" w:space="0" w:color="auto"/>
      </w:divBdr>
    </w:div>
    <w:div w:id="854150211">
      <w:bodyDiv w:val="1"/>
      <w:marLeft w:val="0"/>
      <w:marRight w:val="0"/>
      <w:marTop w:val="0"/>
      <w:marBottom w:val="0"/>
      <w:divBdr>
        <w:top w:val="none" w:sz="0" w:space="0" w:color="auto"/>
        <w:left w:val="none" w:sz="0" w:space="0" w:color="auto"/>
        <w:bottom w:val="none" w:sz="0" w:space="0" w:color="auto"/>
        <w:right w:val="none" w:sz="0" w:space="0" w:color="auto"/>
      </w:divBdr>
      <w:divsChild>
        <w:div w:id="1426458572">
          <w:marLeft w:val="0"/>
          <w:marRight w:val="0"/>
          <w:marTop w:val="0"/>
          <w:marBottom w:val="0"/>
          <w:divBdr>
            <w:top w:val="none" w:sz="0" w:space="0" w:color="auto"/>
            <w:left w:val="none" w:sz="0" w:space="0" w:color="auto"/>
            <w:bottom w:val="none" w:sz="0" w:space="0" w:color="auto"/>
            <w:right w:val="none" w:sz="0" w:space="0" w:color="auto"/>
          </w:divBdr>
        </w:div>
        <w:div w:id="1310207437">
          <w:marLeft w:val="-240"/>
          <w:marRight w:val="-240"/>
          <w:marTop w:val="0"/>
          <w:marBottom w:val="0"/>
          <w:divBdr>
            <w:top w:val="none" w:sz="0" w:space="0" w:color="auto"/>
            <w:left w:val="none" w:sz="0" w:space="0" w:color="auto"/>
            <w:bottom w:val="none" w:sz="0" w:space="0" w:color="auto"/>
            <w:right w:val="none" w:sz="0" w:space="0" w:color="auto"/>
          </w:divBdr>
          <w:divsChild>
            <w:div w:id="227376319">
              <w:marLeft w:val="0"/>
              <w:marRight w:val="0"/>
              <w:marTop w:val="0"/>
              <w:marBottom w:val="0"/>
              <w:divBdr>
                <w:top w:val="none" w:sz="0" w:space="0" w:color="auto"/>
                <w:left w:val="none" w:sz="0" w:space="0" w:color="auto"/>
                <w:bottom w:val="none" w:sz="0" w:space="0" w:color="auto"/>
                <w:right w:val="none" w:sz="0" w:space="0" w:color="auto"/>
              </w:divBdr>
              <w:divsChild>
                <w:div w:id="43976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764411">
      <w:bodyDiv w:val="1"/>
      <w:marLeft w:val="0"/>
      <w:marRight w:val="0"/>
      <w:marTop w:val="0"/>
      <w:marBottom w:val="0"/>
      <w:divBdr>
        <w:top w:val="none" w:sz="0" w:space="0" w:color="auto"/>
        <w:left w:val="none" w:sz="0" w:space="0" w:color="auto"/>
        <w:bottom w:val="none" w:sz="0" w:space="0" w:color="auto"/>
        <w:right w:val="none" w:sz="0" w:space="0" w:color="auto"/>
      </w:divBdr>
    </w:div>
    <w:div w:id="903293370">
      <w:bodyDiv w:val="1"/>
      <w:marLeft w:val="0"/>
      <w:marRight w:val="0"/>
      <w:marTop w:val="0"/>
      <w:marBottom w:val="0"/>
      <w:divBdr>
        <w:top w:val="none" w:sz="0" w:space="0" w:color="auto"/>
        <w:left w:val="none" w:sz="0" w:space="0" w:color="auto"/>
        <w:bottom w:val="none" w:sz="0" w:space="0" w:color="auto"/>
        <w:right w:val="none" w:sz="0" w:space="0" w:color="auto"/>
      </w:divBdr>
    </w:div>
    <w:div w:id="915751463">
      <w:bodyDiv w:val="1"/>
      <w:marLeft w:val="0"/>
      <w:marRight w:val="0"/>
      <w:marTop w:val="0"/>
      <w:marBottom w:val="0"/>
      <w:divBdr>
        <w:top w:val="none" w:sz="0" w:space="0" w:color="auto"/>
        <w:left w:val="none" w:sz="0" w:space="0" w:color="auto"/>
        <w:bottom w:val="none" w:sz="0" w:space="0" w:color="auto"/>
        <w:right w:val="none" w:sz="0" w:space="0" w:color="auto"/>
      </w:divBdr>
    </w:div>
    <w:div w:id="923490352">
      <w:bodyDiv w:val="1"/>
      <w:marLeft w:val="0"/>
      <w:marRight w:val="0"/>
      <w:marTop w:val="0"/>
      <w:marBottom w:val="0"/>
      <w:divBdr>
        <w:top w:val="none" w:sz="0" w:space="0" w:color="auto"/>
        <w:left w:val="none" w:sz="0" w:space="0" w:color="auto"/>
        <w:bottom w:val="none" w:sz="0" w:space="0" w:color="auto"/>
        <w:right w:val="none" w:sz="0" w:space="0" w:color="auto"/>
      </w:divBdr>
    </w:div>
    <w:div w:id="950555025">
      <w:bodyDiv w:val="1"/>
      <w:marLeft w:val="0"/>
      <w:marRight w:val="0"/>
      <w:marTop w:val="0"/>
      <w:marBottom w:val="0"/>
      <w:divBdr>
        <w:top w:val="none" w:sz="0" w:space="0" w:color="auto"/>
        <w:left w:val="none" w:sz="0" w:space="0" w:color="auto"/>
        <w:bottom w:val="none" w:sz="0" w:space="0" w:color="auto"/>
        <w:right w:val="none" w:sz="0" w:space="0" w:color="auto"/>
      </w:divBdr>
    </w:div>
    <w:div w:id="993332544">
      <w:bodyDiv w:val="1"/>
      <w:marLeft w:val="0"/>
      <w:marRight w:val="0"/>
      <w:marTop w:val="0"/>
      <w:marBottom w:val="0"/>
      <w:divBdr>
        <w:top w:val="none" w:sz="0" w:space="0" w:color="auto"/>
        <w:left w:val="none" w:sz="0" w:space="0" w:color="auto"/>
        <w:bottom w:val="none" w:sz="0" w:space="0" w:color="auto"/>
        <w:right w:val="none" w:sz="0" w:space="0" w:color="auto"/>
      </w:divBdr>
    </w:div>
    <w:div w:id="1036658992">
      <w:bodyDiv w:val="1"/>
      <w:marLeft w:val="0"/>
      <w:marRight w:val="0"/>
      <w:marTop w:val="0"/>
      <w:marBottom w:val="0"/>
      <w:divBdr>
        <w:top w:val="none" w:sz="0" w:space="0" w:color="auto"/>
        <w:left w:val="none" w:sz="0" w:space="0" w:color="auto"/>
        <w:bottom w:val="none" w:sz="0" w:space="0" w:color="auto"/>
        <w:right w:val="none" w:sz="0" w:space="0" w:color="auto"/>
      </w:divBdr>
    </w:div>
    <w:div w:id="1062679318">
      <w:bodyDiv w:val="1"/>
      <w:marLeft w:val="0"/>
      <w:marRight w:val="0"/>
      <w:marTop w:val="0"/>
      <w:marBottom w:val="0"/>
      <w:divBdr>
        <w:top w:val="none" w:sz="0" w:space="0" w:color="auto"/>
        <w:left w:val="none" w:sz="0" w:space="0" w:color="auto"/>
        <w:bottom w:val="none" w:sz="0" w:space="0" w:color="auto"/>
        <w:right w:val="none" w:sz="0" w:space="0" w:color="auto"/>
      </w:divBdr>
    </w:div>
    <w:div w:id="1063676512">
      <w:bodyDiv w:val="1"/>
      <w:marLeft w:val="0"/>
      <w:marRight w:val="0"/>
      <w:marTop w:val="0"/>
      <w:marBottom w:val="0"/>
      <w:divBdr>
        <w:top w:val="none" w:sz="0" w:space="0" w:color="auto"/>
        <w:left w:val="none" w:sz="0" w:space="0" w:color="auto"/>
        <w:bottom w:val="none" w:sz="0" w:space="0" w:color="auto"/>
        <w:right w:val="none" w:sz="0" w:space="0" w:color="auto"/>
      </w:divBdr>
    </w:div>
    <w:div w:id="1147745649">
      <w:bodyDiv w:val="1"/>
      <w:marLeft w:val="0"/>
      <w:marRight w:val="0"/>
      <w:marTop w:val="0"/>
      <w:marBottom w:val="0"/>
      <w:divBdr>
        <w:top w:val="none" w:sz="0" w:space="0" w:color="auto"/>
        <w:left w:val="none" w:sz="0" w:space="0" w:color="auto"/>
        <w:bottom w:val="none" w:sz="0" w:space="0" w:color="auto"/>
        <w:right w:val="none" w:sz="0" w:space="0" w:color="auto"/>
      </w:divBdr>
    </w:div>
    <w:div w:id="1202012751">
      <w:bodyDiv w:val="1"/>
      <w:marLeft w:val="0"/>
      <w:marRight w:val="0"/>
      <w:marTop w:val="0"/>
      <w:marBottom w:val="0"/>
      <w:divBdr>
        <w:top w:val="none" w:sz="0" w:space="0" w:color="auto"/>
        <w:left w:val="none" w:sz="0" w:space="0" w:color="auto"/>
        <w:bottom w:val="none" w:sz="0" w:space="0" w:color="auto"/>
        <w:right w:val="none" w:sz="0" w:space="0" w:color="auto"/>
      </w:divBdr>
    </w:div>
    <w:div w:id="1203446232">
      <w:bodyDiv w:val="1"/>
      <w:marLeft w:val="0"/>
      <w:marRight w:val="0"/>
      <w:marTop w:val="0"/>
      <w:marBottom w:val="0"/>
      <w:divBdr>
        <w:top w:val="none" w:sz="0" w:space="0" w:color="auto"/>
        <w:left w:val="none" w:sz="0" w:space="0" w:color="auto"/>
        <w:bottom w:val="none" w:sz="0" w:space="0" w:color="auto"/>
        <w:right w:val="none" w:sz="0" w:space="0" w:color="auto"/>
      </w:divBdr>
    </w:div>
    <w:div w:id="1266497575">
      <w:bodyDiv w:val="1"/>
      <w:marLeft w:val="0"/>
      <w:marRight w:val="0"/>
      <w:marTop w:val="0"/>
      <w:marBottom w:val="0"/>
      <w:divBdr>
        <w:top w:val="none" w:sz="0" w:space="0" w:color="auto"/>
        <w:left w:val="none" w:sz="0" w:space="0" w:color="auto"/>
        <w:bottom w:val="none" w:sz="0" w:space="0" w:color="auto"/>
        <w:right w:val="none" w:sz="0" w:space="0" w:color="auto"/>
      </w:divBdr>
    </w:div>
    <w:div w:id="1316565646">
      <w:bodyDiv w:val="1"/>
      <w:marLeft w:val="0"/>
      <w:marRight w:val="0"/>
      <w:marTop w:val="0"/>
      <w:marBottom w:val="0"/>
      <w:divBdr>
        <w:top w:val="none" w:sz="0" w:space="0" w:color="auto"/>
        <w:left w:val="none" w:sz="0" w:space="0" w:color="auto"/>
        <w:bottom w:val="none" w:sz="0" w:space="0" w:color="auto"/>
        <w:right w:val="none" w:sz="0" w:space="0" w:color="auto"/>
      </w:divBdr>
    </w:div>
    <w:div w:id="1396585233">
      <w:bodyDiv w:val="1"/>
      <w:marLeft w:val="0"/>
      <w:marRight w:val="0"/>
      <w:marTop w:val="0"/>
      <w:marBottom w:val="0"/>
      <w:divBdr>
        <w:top w:val="none" w:sz="0" w:space="0" w:color="auto"/>
        <w:left w:val="none" w:sz="0" w:space="0" w:color="auto"/>
        <w:bottom w:val="none" w:sz="0" w:space="0" w:color="auto"/>
        <w:right w:val="none" w:sz="0" w:space="0" w:color="auto"/>
      </w:divBdr>
    </w:div>
    <w:div w:id="1422917748">
      <w:bodyDiv w:val="1"/>
      <w:marLeft w:val="0"/>
      <w:marRight w:val="0"/>
      <w:marTop w:val="0"/>
      <w:marBottom w:val="0"/>
      <w:divBdr>
        <w:top w:val="none" w:sz="0" w:space="0" w:color="auto"/>
        <w:left w:val="none" w:sz="0" w:space="0" w:color="auto"/>
        <w:bottom w:val="none" w:sz="0" w:space="0" w:color="auto"/>
        <w:right w:val="none" w:sz="0" w:space="0" w:color="auto"/>
      </w:divBdr>
    </w:div>
    <w:div w:id="1437946128">
      <w:bodyDiv w:val="1"/>
      <w:marLeft w:val="0"/>
      <w:marRight w:val="0"/>
      <w:marTop w:val="0"/>
      <w:marBottom w:val="0"/>
      <w:divBdr>
        <w:top w:val="none" w:sz="0" w:space="0" w:color="auto"/>
        <w:left w:val="none" w:sz="0" w:space="0" w:color="auto"/>
        <w:bottom w:val="none" w:sz="0" w:space="0" w:color="auto"/>
        <w:right w:val="none" w:sz="0" w:space="0" w:color="auto"/>
      </w:divBdr>
    </w:div>
    <w:div w:id="1462378460">
      <w:bodyDiv w:val="1"/>
      <w:marLeft w:val="0"/>
      <w:marRight w:val="0"/>
      <w:marTop w:val="0"/>
      <w:marBottom w:val="0"/>
      <w:divBdr>
        <w:top w:val="none" w:sz="0" w:space="0" w:color="auto"/>
        <w:left w:val="none" w:sz="0" w:space="0" w:color="auto"/>
        <w:bottom w:val="none" w:sz="0" w:space="0" w:color="auto"/>
        <w:right w:val="none" w:sz="0" w:space="0" w:color="auto"/>
      </w:divBdr>
    </w:div>
    <w:div w:id="1542478026">
      <w:bodyDiv w:val="1"/>
      <w:marLeft w:val="0"/>
      <w:marRight w:val="0"/>
      <w:marTop w:val="0"/>
      <w:marBottom w:val="0"/>
      <w:divBdr>
        <w:top w:val="none" w:sz="0" w:space="0" w:color="auto"/>
        <w:left w:val="none" w:sz="0" w:space="0" w:color="auto"/>
        <w:bottom w:val="none" w:sz="0" w:space="0" w:color="auto"/>
        <w:right w:val="none" w:sz="0" w:space="0" w:color="auto"/>
      </w:divBdr>
    </w:div>
    <w:div w:id="1598099028">
      <w:bodyDiv w:val="1"/>
      <w:marLeft w:val="0"/>
      <w:marRight w:val="0"/>
      <w:marTop w:val="0"/>
      <w:marBottom w:val="0"/>
      <w:divBdr>
        <w:top w:val="none" w:sz="0" w:space="0" w:color="auto"/>
        <w:left w:val="none" w:sz="0" w:space="0" w:color="auto"/>
        <w:bottom w:val="none" w:sz="0" w:space="0" w:color="auto"/>
        <w:right w:val="none" w:sz="0" w:space="0" w:color="auto"/>
      </w:divBdr>
    </w:div>
    <w:div w:id="1601600613">
      <w:bodyDiv w:val="1"/>
      <w:marLeft w:val="0"/>
      <w:marRight w:val="0"/>
      <w:marTop w:val="0"/>
      <w:marBottom w:val="0"/>
      <w:divBdr>
        <w:top w:val="none" w:sz="0" w:space="0" w:color="auto"/>
        <w:left w:val="none" w:sz="0" w:space="0" w:color="auto"/>
        <w:bottom w:val="none" w:sz="0" w:space="0" w:color="auto"/>
        <w:right w:val="none" w:sz="0" w:space="0" w:color="auto"/>
      </w:divBdr>
    </w:div>
    <w:div w:id="1621302840">
      <w:bodyDiv w:val="1"/>
      <w:marLeft w:val="0"/>
      <w:marRight w:val="0"/>
      <w:marTop w:val="0"/>
      <w:marBottom w:val="0"/>
      <w:divBdr>
        <w:top w:val="none" w:sz="0" w:space="0" w:color="auto"/>
        <w:left w:val="none" w:sz="0" w:space="0" w:color="auto"/>
        <w:bottom w:val="none" w:sz="0" w:space="0" w:color="auto"/>
        <w:right w:val="none" w:sz="0" w:space="0" w:color="auto"/>
      </w:divBdr>
    </w:div>
    <w:div w:id="1626616294">
      <w:bodyDiv w:val="1"/>
      <w:marLeft w:val="0"/>
      <w:marRight w:val="0"/>
      <w:marTop w:val="0"/>
      <w:marBottom w:val="0"/>
      <w:divBdr>
        <w:top w:val="none" w:sz="0" w:space="0" w:color="auto"/>
        <w:left w:val="none" w:sz="0" w:space="0" w:color="auto"/>
        <w:bottom w:val="none" w:sz="0" w:space="0" w:color="auto"/>
        <w:right w:val="none" w:sz="0" w:space="0" w:color="auto"/>
      </w:divBdr>
    </w:div>
    <w:div w:id="1639801413">
      <w:bodyDiv w:val="1"/>
      <w:marLeft w:val="0"/>
      <w:marRight w:val="0"/>
      <w:marTop w:val="0"/>
      <w:marBottom w:val="0"/>
      <w:divBdr>
        <w:top w:val="none" w:sz="0" w:space="0" w:color="auto"/>
        <w:left w:val="none" w:sz="0" w:space="0" w:color="auto"/>
        <w:bottom w:val="none" w:sz="0" w:space="0" w:color="auto"/>
        <w:right w:val="none" w:sz="0" w:space="0" w:color="auto"/>
      </w:divBdr>
    </w:div>
    <w:div w:id="1652442348">
      <w:bodyDiv w:val="1"/>
      <w:marLeft w:val="0"/>
      <w:marRight w:val="0"/>
      <w:marTop w:val="0"/>
      <w:marBottom w:val="0"/>
      <w:divBdr>
        <w:top w:val="none" w:sz="0" w:space="0" w:color="auto"/>
        <w:left w:val="none" w:sz="0" w:space="0" w:color="auto"/>
        <w:bottom w:val="none" w:sz="0" w:space="0" w:color="auto"/>
        <w:right w:val="none" w:sz="0" w:space="0" w:color="auto"/>
      </w:divBdr>
    </w:div>
    <w:div w:id="1722316185">
      <w:bodyDiv w:val="1"/>
      <w:marLeft w:val="0"/>
      <w:marRight w:val="0"/>
      <w:marTop w:val="0"/>
      <w:marBottom w:val="0"/>
      <w:divBdr>
        <w:top w:val="none" w:sz="0" w:space="0" w:color="auto"/>
        <w:left w:val="none" w:sz="0" w:space="0" w:color="auto"/>
        <w:bottom w:val="none" w:sz="0" w:space="0" w:color="auto"/>
        <w:right w:val="none" w:sz="0" w:space="0" w:color="auto"/>
      </w:divBdr>
    </w:div>
    <w:div w:id="1724062512">
      <w:bodyDiv w:val="1"/>
      <w:marLeft w:val="0"/>
      <w:marRight w:val="0"/>
      <w:marTop w:val="0"/>
      <w:marBottom w:val="0"/>
      <w:divBdr>
        <w:top w:val="none" w:sz="0" w:space="0" w:color="auto"/>
        <w:left w:val="none" w:sz="0" w:space="0" w:color="auto"/>
        <w:bottom w:val="none" w:sz="0" w:space="0" w:color="auto"/>
        <w:right w:val="none" w:sz="0" w:space="0" w:color="auto"/>
      </w:divBdr>
    </w:div>
    <w:div w:id="1748723078">
      <w:bodyDiv w:val="1"/>
      <w:marLeft w:val="0"/>
      <w:marRight w:val="0"/>
      <w:marTop w:val="0"/>
      <w:marBottom w:val="0"/>
      <w:divBdr>
        <w:top w:val="none" w:sz="0" w:space="0" w:color="auto"/>
        <w:left w:val="none" w:sz="0" w:space="0" w:color="auto"/>
        <w:bottom w:val="none" w:sz="0" w:space="0" w:color="auto"/>
        <w:right w:val="none" w:sz="0" w:space="0" w:color="auto"/>
      </w:divBdr>
    </w:div>
    <w:div w:id="1760567002">
      <w:bodyDiv w:val="1"/>
      <w:marLeft w:val="0"/>
      <w:marRight w:val="0"/>
      <w:marTop w:val="0"/>
      <w:marBottom w:val="0"/>
      <w:divBdr>
        <w:top w:val="none" w:sz="0" w:space="0" w:color="auto"/>
        <w:left w:val="none" w:sz="0" w:space="0" w:color="auto"/>
        <w:bottom w:val="none" w:sz="0" w:space="0" w:color="auto"/>
        <w:right w:val="none" w:sz="0" w:space="0" w:color="auto"/>
      </w:divBdr>
    </w:div>
    <w:div w:id="1895002726">
      <w:bodyDiv w:val="1"/>
      <w:marLeft w:val="0"/>
      <w:marRight w:val="0"/>
      <w:marTop w:val="0"/>
      <w:marBottom w:val="0"/>
      <w:divBdr>
        <w:top w:val="none" w:sz="0" w:space="0" w:color="auto"/>
        <w:left w:val="none" w:sz="0" w:space="0" w:color="auto"/>
        <w:bottom w:val="none" w:sz="0" w:space="0" w:color="auto"/>
        <w:right w:val="none" w:sz="0" w:space="0" w:color="auto"/>
      </w:divBdr>
    </w:div>
    <w:div w:id="1929849607">
      <w:bodyDiv w:val="1"/>
      <w:marLeft w:val="0"/>
      <w:marRight w:val="0"/>
      <w:marTop w:val="0"/>
      <w:marBottom w:val="0"/>
      <w:divBdr>
        <w:top w:val="none" w:sz="0" w:space="0" w:color="auto"/>
        <w:left w:val="none" w:sz="0" w:space="0" w:color="auto"/>
        <w:bottom w:val="none" w:sz="0" w:space="0" w:color="auto"/>
        <w:right w:val="none" w:sz="0" w:space="0" w:color="auto"/>
      </w:divBdr>
    </w:div>
    <w:div w:id="1933509496">
      <w:bodyDiv w:val="1"/>
      <w:marLeft w:val="0"/>
      <w:marRight w:val="0"/>
      <w:marTop w:val="0"/>
      <w:marBottom w:val="0"/>
      <w:divBdr>
        <w:top w:val="none" w:sz="0" w:space="0" w:color="auto"/>
        <w:left w:val="none" w:sz="0" w:space="0" w:color="auto"/>
        <w:bottom w:val="none" w:sz="0" w:space="0" w:color="auto"/>
        <w:right w:val="none" w:sz="0" w:space="0" w:color="auto"/>
      </w:divBdr>
    </w:div>
    <w:div w:id="1934245745">
      <w:bodyDiv w:val="1"/>
      <w:marLeft w:val="0"/>
      <w:marRight w:val="0"/>
      <w:marTop w:val="0"/>
      <w:marBottom w:val="0"/>
      <w:divBdr>
        <w:top w:val="none" w:sz="0" w:space="0" w:color="auto"/>
        <w:left w:val="none" w:sz="0" w:space="0" w:color="auto"/>
        <w:bottom w:val="none" w:sz="0" w:space="0" w:color="auto"/>
        <w:right w:val="none" w:sz="0" w:space="0" w:color="auto"/>
      </w:divBdr>
    </w:div>
    <w:div w:id="2021738806">
      <w:bodyDiv w:val="1"/>
      <w:marLeft w:val="0"/>
      <w:marRight w:val="0"/>
      <w:marTop w:val="0"/>
      <w:marBottom w:val="0"/>
      <w:divBdr>
        <w:top w:val="none" w:sz="0" w:space="0" w:color="auto"/>
        <w:left w:val="none" w:sz="0" w:space="0" w:color="auto"/>
        <w:bottom w:val="none" w:sz="0" w:space="0" w:color="auto"/>
        <w:right w:val="none" w:sz="0" w:space="0" w:color="auto"/>
      </w:divBdr>
    </w:div>
    <w:div w:id="2034912764">
      <w:bodyDiv w:val="1"/>
      <w:marLeft w:val="0"/>
      <w:marRight w:val="0"/>
      <w:marTop w:val="0"/>
      <w:marBottom w:val="0"/>
      <w:divBdr>
        <w:top w:val="none" w:sz="0" w:space="0" w:color="auto"/>
        <w:left w:val="none" w:sz="0" w:space="0" w:color="auto"/>
        <w:bottom w:val="none" w:sz="0" w:space="0" w:color="auto"/>
        <w:right w:val="none" w:sz="0" w:space="0" w:color="auto"/>
      </w:divBdr>
    </w:div>
    <w:div w:id="2066641687">
      <w:bodyDiv w:val="1"/>
      <w:marLeft w:val="0"/>
      <w:marRight w:val="0"/>
      <w:marTop w:val="0"/>
      <w:marBottom w:val="0"/>
      <w:divBdr>
        <w:top w:val="none" w:sz="0" w:space="0" w:color="auto"/>
        <w:left w:val="none" w:sz="0" w:space="0" w:color="auto"/>
        <w:bottom w:val="none" w:sz="0" w:space="0" w:color="auto"/>
        <w:right w:val="none" w:sz="0" w:space="0" w:color="auto"/>
      </w:divBdr>
    </w:div>
    <w:div w:id="2078354233">
      <w:bodyDiv w:val="1"/>
      <w:marLeft w:val="0"/>
      <w:marRight w:val="0"/>
      <w:marTop w:val="0"/>
      <w:marBottom w:val="0"/>
      <w:divBdr>
        <w:top w:val="none" w:sz="0" w:space="0" w:color="auto"/>
        <w:left w:val="none" w:sz="0" w:space="0" w:color="auto"/>
        <w:bottom w:val="none" w:sz="0" w:space="0" w:color="auto"/>
        <w:right w:val="none" w:sz="0" w:space="0" w:color="auto"/>
      </w:divBdr>
    </w:div>
    <w:div w:id="2081363455">
      <w:bodyDiv w:val="1"/>
      <w:marLeft w:val="0"/>
      <w:marRight w:val="0"/>
      <w:marTop w:val="0"/>
      <w:marBottom w:val="0"/>
      <w:divBdr>
        <w:top w:val="none" w:sz="0" w:space="0" w:color="auto"/>
        <w:left w:val="none" w:sz="0" w:space="0" w:color="auto"/>
        <w:bottom w:val="none" w:sz="0" w:space="0" w:color="auto"/>
        <w:right w:val="none" w:sz="0" w:space="0" w:color="auto"/>
      </w:divBdr>
    </w:div>
    <w:div w:id="2104376620">
      <w:bodyDiv w:val="1"/>
      <w:marLeft w:val="0"/>
      <w:marRight w:val="0"/>
      <w:marTop w:val="0"/>
      <w:marBottom w:val="0"/>
      <w:divBdr>
        <w:top w:val="none" w:sz="0" w:space="0" w:color="auto"/>
        <w:left w:val="none" w:sz="0" w:space="0" w:color="auto"/>
        <w:bottom w:val="none" w:sz="0" w:space="0" w:color="auto"/>
        <w:right w:val="none" w:sz="0" w:space="0" w:color="auto"/>
      </w:divBdr>
    </w:div>
    <w:div w:id="211238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07/relationships/hdphoto" Target="media/hdphoto2.wdp"/><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239FF-F1D5-4884-A0B9-AC13960AB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9860</Words>
  <Characters>54232</Characters>
  <Application>Microsoft Office Word</Application>
  <DocSecurity>0</DocSecurity>
  <Lines>451</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Gilberto Arroyo</dc:creator>
  <cp:keywords/>
  <dc:description/>
  <cp:lastModifiedBy>Gilberto Arroyo</cp:lastModifiedBy>
  <cp:revision>2</cp:revision>
  <dcterms:created xsi:type="dcterms:W3CDTF">2020-07-28T19:56:00Z</dcterms:created>
  <dcterms:modified xsi:type="dcterms:W3CDTF">2020-07-28T19:56:00Z</dcterms:modified>
</cp:coreProperties>
</file>